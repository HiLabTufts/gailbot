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F324" w14:textId="77777777" w:rsidR="001E527D" w:rsidRPr="000C5006" w:rsidRDefault="001E527D" w:rsidP="001E527D">
      <w:pPr>
        <w:rPr>
          <w:rFonts w:ascii="Tahoma" w:hAnsi="Tahoma" w:cs="Tahoma"/>
        </w:rPr>
      </w:pPr>
    </w:p>
    <w:p w14:paraId="41AC5C7B" w14:textId="77777777" w:rsidR="001E527D" w:rsidRPr="000C5006" w:rsidRDefault="001E527D" w:rsidP="001E527D">
      <w:pPr>
        <w:jc w:val="center"/>
        <w:rPr>
          <w:rFonts w:ascii="Tahoma" w:hAnsi="Tahoma" w:cs="Tahoma"/>
          <w:sz w:val="48"/>
          <w:szCs w:val="48"/>
        </w:rPr>
      </w:pPr>
      <w:r w:rsidRPr="000C5006">
        <w:rPr>
          <w:rFonts w:ascii="Tahoma" w:hAnsi="Tahoma" w:cs="Tahoma"/>
          <w:sz w:val="48"/>
          <w:szCs w:val="48"/>
        </w:rPr>
        <w:t>Gailbot Documentation</w:t>
      </w:r>
    </w:p>
    <w:p w14:paraId="0C64C190" w14:textId="77777777" w:rsidR="001E527D" w:rsidRDefault="001E527D" w:rsidP="001E527D">
      <w:pPr>
        <w:jc w:val="center"/>
        <w:rPr>
          <w:rFonts w:ascii="Tahoma" w:hAnsi="Tahoma" w:cs="Tahoma"/>
          <w:sz w:val="48"/>
          <w:szCs w:val="48"/>
        </w:rPr>
      </w:pPr>
    </w:p>
    <w:p w14:paraId="106273DA" w14:textId="77777777" w:rsidR="001E527D"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t>About</w:t>
      </w:r>
    </w:p>
    <w:p w14:paraId="2C033110" w14:textId="77777777" w:rsidR="001E527D" w:rsidRDefault="001E527D" w:rsidP="001E527D">
      <w:pPr>
        <w:spacing w:line="360" w:lineRule="auto"/>
        <w:rPr>
          <w:rFonts w:ascii="Tahoma" w:hAnsi="Tahoma" w:cs="Tahoma"/>
          <w:sz w:val="22"/>
          <w:szCs w:val="22"/>
        </w:rPr>
      </w:pPr>
    </w:p>
    <w:p w14:paraId="117DF580" w14:textId="77777777" w:rsidR="001E527D" w:rsidRPr="003E0955" w:rsidRDefault="001E527D" w:rsidP="001E527D">
      <w:pPr>
        <w:spacing w:line="360" w:lineRule="auto"/>
        <w:rPr>
          <w:rFonts w:ascii="Tahoma" w:hAnsi="Tahoma" w:cs="Tahoma"/>
          <w:sz w:val="21"/>
          <w:szCs w:val="21"/>
        </w:rPr>
      </w:pPr>
      <w:r w:rsidRPr="003E0955">
        <w:rPr>
          <w:rFonts w:ascii="Tahoma" w:hAnsi="Tahoma" w:cs="Tahoma"/>
          <w:sz w:val="21"/>
          <w:szCs w:val="21"/>
        </w:rPr>
        <w:t xml:space="preserve">Gailbot is an automated transcription software named after </w:t>
      </w:r>
      <w:hyperlink r:id="rId8" w:history="1">
        <w:r w:rsidRPr="003E0955">
          <w:rPr>
            <w:rStyle w:val="Hyperlink"/>
            <w:rFonts w:ascii="Tahoma" w:hAnsi="Tahoma" w:cs="Tahoma"/>
            <w:sz w:val="21"/>
            <w:szCs w:val="21"/>
          </w:rPr>
          <w:t>Gail Jefferson</w:t>
        </w:r>
      </w:hyperlink>
      <w:r w:rsidRPr="003E0955">
        <w:rPr>
          <w:rFonts w:ascii="Tahoma" w:hAnsi="Tahoma" w:cs="Tahoma"/>
          <w:sz w:val="21"/>
          <w:szCs w:val="21"/>
        </w:rPr>
        <w:t xml:space="preserve">, inventor of the transcription system used for </w:t>
      </w:r>
      <w:hyperlink r:id="rId9" w:history="1">
        <w:r w:rsidRPr="003E0955">
          <w:rPr>
            <w:rStyle w:val="Hyperlink"/>
            <w:rFonts w:ascii="Tahoma" w:hAnsi="Tahoma" w:cs="Tahoma"/>
            <w:sz w:val="21"/>
            <w:szCs w:val="21"/>
          </w:rPr>
          <w:t>Conversation Analysis</w:t>
        </w:r>
      </w:hyperlink>
      <w:r w:rsidRPr="003E0955">
        <w:rPr>
          <w:rFonts w:ascii="Tahoma" w:hAnsi="Tahoma" w:cs="Tahoma"/>
          <w:sz w:val="21"/>
          <w:szCs w:val="21"/>
        </w:rPr>
        <w:t xml:space="preserve">. </w:t>
      </w:r>
    </w:p>
    <w:p w14:paraId="283FFC4E" w14:textId="77777777" w:rsidR="001E527D" w:rsidRPr="003E0955" w:rsidRDefault="001E527D" w:rsidP="001E527D">
      <w:pPr>
        <w:spacing w:line="360" w:lineRule="auto"/>
        <w:rPr>
          <w:rFonts w:ascii="Tahoma" w:hAnsi="Tahoma" w:cs="Tahoma"/>
          <w:sz w:val="21"/>
          <w:szCs w:val="21"/>
        </w:rPr>
      </w:pPr>
    </w:p>
    <w:p w14:paraId="39BEF6C8" w14:textId="77777777" w:rsidR="001E527D" w:rsidRDefault="001E527D" w:rsidP="001E527D">
      <w:pPr>
        <w:spacing w:line="360" w:lineRule="auto"/>
        <w:rPr>
          <w:rFonts w:ascii="Tahoma" w:hAnsi="Tahoma" w:cs="Tahoma"/>
          <w:sz w:val="21"/>
          <w:szCs w:val="21"/>
        </w:rPr>
      </w:pPr>
      <w:r w:rsidRPr="003E0955">
        <w:rPr>
          <w:rFonts w:ascii="Tahoma" w:hAnsi="Tahoma" w:cs="Tahoma"/>
          <w:sz w:val="21"/>
          <w:szCs w:val="21"/>
        </w:rPr>
        <w:t xml:space="preserve">It is designed to be primarily used for generating Conversation Analysis transcripts that can then be improved manually. </w:t>
      </w:r>
    </w:p>
    <w:p w14:paraId="6E0E2434" w14:textId="77777777" w:rsidR="001E527D" w:rsidRDefault="001E527D" w:rsidP="001E527D">
      <w:pPr>
        <w:spacing w:line="360" w:lineRule="auto"/>
        <w:rPr>
          <w:rFonts w:ascii="Tahoma" w:hAnsi="Tahoma" w:cs="Tahoma"/>
          <w:sz w:val="21"/>
          <w:szCs w:val="21"/>
        </w:rPr>
      </w:pPr>
    </w:p>
    <w:p w14:paraId="2F8FDF05" w14:textId="77777777" w:rsidR="001E527D" w:rsidRPr="003F6FC3" w:rsidRDefault="001E527D" w:rsidP="001E527D">
      <w:pPr>
        <w:spacing w:line="360" w:lineRule="auto"/>
        <w:rPr>
          <w:rFonts w:ascii="Tahoma" w:hAnsi="Tahoma" w:cs="Tahoma"/>
          <w:b/>
          <w:sz w:val="21"/>
          <w:szCs w:val="21"/>
        </w:rPr>
      </w:pPr>
      <w:r>
        <w:rPr>
          <w:rFonts w:ascii="Tahoma" w:hAnsi="Tahoma" w:cs="Tahoma"/>
          <w:b/>
          <w:sz w:val="21"/>
          <w:szCs w:val="21"/>
        </w:rPr>
        <w:t>**</w:t>
      </w:r>
      <w:r>
        <w:rPr>
          <w:rFonts w:ascii="Tahoma" w:hAnsi="Tahoma" w:cs="Tahoma"/>
          <w:sz w:val="21"/>
          <w:szCs w:val="21"/>
        </w:rPr>
        <w:t xml:space="preserve">Please see the </w:t>
      </w:r>
      <w:hyperlink w:anchor="Liability" w:history="1">
        <w:r w:rsidRPr="00F411B5">
          <w:rPr>
            <w:rStyle w:val="Hyperlink"/>
            <w:rFonts w:ascii="Tahoma" w:hAnsi="Tahoma" w:cs="Tahoma"/>
            <w:b/>
            <w:sz w:val="21"/>
            <w:szCs w:val="21"/>
          </w:rPr>
          <w:t>liability no</w:t>
        </w:r>
        <w:r w:rsidRPr="00F411B5">
          <w:rPr>
            <w:rStyle w:val="Hyperlink"/>
            <w:rFonts w:ascii="Tahoma" w:hAnsi="Tahoma" w:cs="Tahoma"/>
            <w:b/>
            <w:sz w:val="21"/>
            <w:szCs w:val="21"/>
          </w:rPr>
          <w:t>t</w:t>
        </w:r>
        <w:r w:rsidRPr="00F411B5">
          <w:rPr>
            <w:rStyle w:val="Hyperlink"/>
            <w:rFonts w:ascii="Tahoma" w:hAnsi="Tahoma" w:cs="Tahoma"/>
            <w:b/>
            <w:sz w:val="21"/>
            <w:szCs w:val="21"/>
          </w:rPr>
          <w:t>ice</w:t>
        </w:r>
      </w:hyperlink>
      <w:r>
        <w:rPr>
          <w:rFonts w:ascii="Tahoma" w:hAnsi="Tahoma" w:cs="Tahoma"/>
          <w:b/>
          <w:sz w:val="21"/>
          <w:szCs w:val="21"/>
        </w:rPr>
        <w:t>.</w:t>
      </w:r>
    </w:p>
    <w:p w14:paraId="3D6B8DAC" w14:textId="77777777" w:rsidR="001E527D" w:rsidRDefault="001E527D" w:rsidP="001E527D">
      <w:pPr>
        <w:spacing w:line="360" w:lineRule="auto"/>
        <w:rPr>
          <w:rFonts w:ascii="Tahoma" w:hAnsi="Tahoma" w:cs="Tahoma"/>
          <w:sz w:val="21"/>
          <w:szCs w:val="21"/>
        </w:rPr>
      </w:pPr>
    </w:p>
    <w:p w14:paraId="6226C491" w14:textId="77777777" w:rsidR="001E527D"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t>Overview</w:t>
      </w:r>
    </w:p>
    <w:p w14:paraId="044FDAA7" w14:textId="77777777" w:rsidR="001E527D" w:rsidRDefault="001E527D" w:rsidP="001E527D">
      <w:pPr>
        <w:spacing w:line="360" w:lineRule="auto"/>
        <w:rPr>
          <w:rFonts w:ascii="Tahoma" w:hAnsi="Tahoma" w:cs="Tahoma"/>
          <w:sz w:val="21"/>
          <w:szCs w:val="21"/>
        </w:rPr>
      </w:pPr>
    </w:p>
    <w:p w14:paraId="0683E255" w14:textId="77777777" w:rsidR="001E527D" w:rsidRDefault="001E527D" w:rsidP="001E527D">
      <w:pPr>
        <w:spacing w:line="360" w:lineRule="auto"/>
        <w:rPr>
          <w:rFonts w:ascii="Tahoma" w:hAnsi="Tahoma" w:cs="Tahoma"/>
          <w:sz w:val="21"/>
          <w:szCs w:val="21"/>
        </w:rPr>
      </w:pPr>
      <w:r w:rsidRPr="007D36EE">
        <w:rPr>
          <w:rFonts w:ascii="Tahoma" w:hAnsi="Tahoma" w:cs="Tahoma"/>
          <w:sz w:val="21"/>
          <w:szCs w:val="21"/>
        </w:rPr>
        <w:t xml:space="preserve">Gailbot either takes in </w:t>
      </w:r>
      <w:r>
        <w:rPr>
          <w:rFonts w:ascii="Tahoma" w:hAnsi="Tahoma" w:cs="Tahoma"/>
          <w:sz w:val="21"/>
          <w:szCs w:val="21"/>
        </w:rPr>
        <w:t>recorded speech</w:t>
      </w:r>
      <w:r w:rsidRPr="007D36EE">
        <w:rPr>
          <w:rFonts w:ascii="Tahoma" w:hAnsi="Tahoma" w:cs="Tahoma"/>
          <w:sz w:val="21"/>
          <w:szCs w:val="21"/>
        </w:rPr>
        <w:t xml:space="preserve"> or records </w:t>
      </w:r>
      <w:r>
        <w:rPr>
          <w:rFonts w:ascii="Tahoma" w:hAnsi="Tahoma" w:cs="Tahoma"/>
          <w:sz w:val="21"/>
          <w:szCs w:val="21"/>
        </w:rPr>
        <w:t xml:space="preserve">a </w:t>
      </w:r>
      <w:r w:rsidRPr="007D36EE">
        <w:rPr>
          <w:rFonts w:ascii="Tahoma" w:hAnsi="Tahoma" w:cs="Tahoma"/>
          <w:sz w:val="21"/>
          <w:szCs w:val="21"/>
        </w:rPr>
        <w:t xml:space="preserve">new dialogue and uses </w:t>
      </w:r>
      <w:r>
        <w:rPr>
          <w:rFonts w:ascii="Tahoma" w:hAnsi="Tahoma" w:cs="Tahoma"/>
          <w:sz w:val="21"/>
          <w:szCs w:val="21"/>
        </w:rPr>
        <w:t>a</w:t>
      </w:r>
      <w:r w:rsidRPr="007D36EE">
        <w:rPr>
          <w:rFonts w:ascii="Tahoma" w:hAnsi="Tahoma" w:cs="Tahoma"/>
          <w:sz w:val="21"/>
          <w:szCs w:val="21"/>
        </w:rPr>
        <w:t xml:space="preserve"> Speech to Text API to generate a </w:t>
      </w:r>
      <w:r>
        <w:rPr>
          <w:rFonts w:ascii="Tahoma" w:hAnsi="Tahoma" w:cs="Tahoma"/>
          <w:sz w:val="21"/>
          <w:szCs w:val="21"/>
        </w:rPr>
        <w:t xml:space="preserve">time-aligned </w:t>
      </w:r>
      <w:r w:rsidRPr="007D36EE">
        <w:rPr>
          <w:rFonts w:ascii="Tahoma" w:hAnsi="Tahoma" w:cs="Tahoma"/>
          <w:sz w:val="21"/>
          <w:szCs w:val="21"/>
        </w:rPr>
        <w:t>transcri</w:t>
      </w:r>
      <w:r>
        <w:rPr>
          <w:rFonts w:ascii="Tahoma" w:hAnsi="Tahoma" w:cs="Tahoma"/>
          <w:sz w:val="21"/>
          <w:szCs w:val="21"/>
        </w:rPr>
        <w:t xml:space="preserve">pt. It uses a system of modules to </w:t>
      </w:r>
      <w:r w:rsidRPr="007D36EE">
        <w:rPr>
          <w:rFonts w:ascii="Tahoma" w:hAnsi="Tahoma" w:cs="Tahoma"/>
          <w:sz w:val="21"/>
          <w:szCs w:val="21"/>
        </w:rPr>
        <w:t xml:space="preserve">detect conversation speech rate, analyze laughter, and </w:t>
      </w:r>
      <w:r>
        <w:rPr>
          <w:rFonts w:ascii="Tahoma" w:hAnsi="Tahoma" w:cs="Tahoma"/>
          <w:sz w:val="21"/>
          <w:szCs w:val="21"/>
        </w:rPr>
        <w:t>to annotate</w:t>
      </w:r>
      <w:r w:rsidRPr="007D36EE">
        <w:rPr>
          <w:rFonts w:ascii="Tahoma" w:hAnsi="Tahoma" w:cs="Tahoma"/>
          <w:sz w:val="21"/>
          <w:szCs w:val="21"/>
        </w:rPr>
        <w:t xml:space="preserve"> </w:t>
      </w:r>
      <w:r>
        <w:rPr>
          <w:rFonts w:ascii="Tahoma" w:hAnsi="Tahoma" w:cs="Tahoma"/>
          <w:sz w:val="21"/>
          <w:szCs w:val="21"/>
        </w:rPr>
        <w:t xml:space="preserve">structural features of </w:t>
      </w:r>
      <w:r w:rsidRPr="007D36EE">
        <w:rPr>
          <w:rFonts w:ascii="Tahoma" w:hAnsi="Tahoma" w:cs="Tahoma"/>
          <w:sz w:val="21"/>
          <w:szCs w:val="21"/>
        </w:rPr>
        <w:t>conversation</w:t>
      </w:r>
      <w:r>
        <w:rPr>
          <w:rFonts w:ascii="Tahoma" w:hAnsi="Tahoma" w:cs="Tahoma"/>
          <w:sz w:val="21"/>
          <w:szCs w:val="21"/>
        </w:rPr>
        <w:t xml:space="preserve"> </w:t>
      </w:r>
      <w:r w:rsidRPr="007D36EE">
        <w:rPr>
          <w:rFonts w:ascii="Tahoma" w:hAnsi="Tahoma" w:cs="Tahoma"/>
          <w:sz w:val="21"/>
          <w:szCs w:val="21"/>
        </w:rPr>
        <w:t>(pauses, gaps, overlaps etc.)</w:t>
      </w:r>
      <w:r>
        <w:rPr>
          <w:rFonts w:ascii="Tahoma" w:hAnsi="Tahoma" w:cs="Tahoma"/>
          <w:sz w:val="21"/>
          <w:szCs w:val="21"/>
        </w:rPr>
        <w:t xml:space="preserve"> </w:t>
      </w:r>
    </w:p>
    <w:p w14:paraId="0C8E8A0F" w14:textId="77777777" w:rsidR="001E527D" w:rsidRDefault="001E527D" w:rsidP="001E527D">
      <w:pPr>
        <w:spacing w:line="360" w:lineRule="auto"/>
        <w:rPr>
          <w:rFonts w:ascii="Tahoma" w:hAnsi="Tahoma" w:cs="Tahoma"/>
          <w:sz w:val="21"/>
          <w:szCs w:val="21"/>
        </w:rPr>
      </w:pPr>
    </w:p>
    <w:p w14:paraId="5353173F" w14:textId="77777777" w:rsidR="001E527D" w:rsidRPr="003E0955" w:rsidRDefault="001E527D" w:rsidP="001E527D">
      <w:pPr>
        <w:spacing w:line="360" w:lineRule="auto"/>
        <w:rPr>
          <w:rFonts w:ascii="Tahoma" w:hAnsi="Tahoma" w:cs="Tahoma"/>
          <w:sz w:val="21"/>
          <w:szCs w:val="21"/>
        </w:rPr>
      </w:pPr>
      <w:r>
        <w:rPr>
          <w:rFonts w:ascii="Tahoma" w:hAnsi="Tahoma" w:cs="Tahoma"/>
          <w:sz w:val="21"/>
          <w:szCs w:val="21"/>
        </w:rPr>
        <w:t xml:space="preserve">Gailbot renders the final transcript in JSON, CSV, and in time-aligned transcription formats including </w:t>
      </w:r>
      <w:hyperlink r:id="rId10" w:history="1">
        <w:r>
          <w:rPr>
            <w:rStyle w:val="Hyperlink"/>
            <w:rFonts w:ascii="Tahoma" w:hAnsi="Tahoma" w:cs="Tahoma"/>
            <w:sz w:val="21"/>
            <w:szCs w:val="21"/>
          </w:rPr>
          <w:t>CHAT</w:t>
        </w:r>
      </w:hyperlink>
      <w:r>
        <w:rPr>
          <w:rStyle w:val="Hyperlink"/>
          <w:rFonts w:ascii="Tahoma" w:hAnsi="Tahoma" w:cs="Tahoma"/>
          <w:sz w:val="21"/>
          <w:szCs w:val="21"/>
        </w:rPr>
        <w:t>,</w:t>
      </w:r>
      <w:r>
        <w:rPr>
          <w:rFonts w:ascii="Tahoma" w:hAnsi="Tahoma" w:cs="Tahoma"/>
          <w:sz w:val="21"/>
          <w:szCs w:val="21"/>
        </w:rPr>
        <w:t xml:space="preserve"> </w:t>
      </w:r>
      <w:hyperlink r:id="rId11" w:history="1">
        <w:proofErr w:type="spellStart"/>
        <w:r w:rsidRPr="00E82E67">
          <w:rPr>
            <w:rStyle w:val="Hyperlink"/>
            <w:rFonts w:ascii="Tahoma" w:hAnsi="Tahoma" w:cs="Tahoma"/>
            <w:sz w:val="21"/>
            <w:szCs w:val="21"/>
          </w:rPr>
          <w:t>TalkBank</w:t>
        </w:r>
        <w:proofErr w:type="spellEnd"/>
        <w:r w:rsidRPr="00E82E67">
          <w:rPr>
            <w:rStyle w:val="Hyperlink"/>
            <w:rFonts w:ascii="Tahoma" w:hAnsi="Tahoma" w:cs="Tahoma"/>
            <w:sz w:val="21"/>
            <w:szCs w:val="21"/>
          </w:rPr>
          <w:t xml:space="preserve"> XML</w:t>
        </w:r>
      </w:hyperlink>
      <w:r>
        <w:rPr>
          <w:rFonts w:ascii="Tahoma" w:hAnsi="Tahoma" w:cs="Tahoma"/>
          <w:sz w:val="21"/>
          <w:szCs w:val="21"/>
        </w:rPr>
        <w:t xml:space="preserve">, and the Jeffersonian </w:t>
      </w:r>
      <w:hyperlink r:id="rId12" w:history="1">
        <w:proofErr w:type="spellStart"/>
        <w:r w:rsidRPr="007D36EE">
          <w:rPr>
            <w:rStyle w:val="Hyperlink"/>
            <w:rFonts w:ascii="Tahoma" w:hAnsi="Tahoma" w:cs="Tahoma"/>
            <w:sz w:val="21"/>
            <w:szCs w:val="21"/>
          </w:rPr>
          <w:t>CAlite</w:t>
        </w:r>
        <w:proofErr w:type="spellEnd"/>
      </w:hyperlink>
      <w:r>
        <w:rPr>
          <w:rFonts w:ascii="Tahoma" w:hAnsi="Tahoma" w:cs="Tahoma"/>
          <w:sz w:val="21"/>
          <w:szCs w:val="21"/>
        </w:rPr>
        <w:t xml:space="preserve"> format developed at the Human Interaction Lab.</w:t>
      </w:r>
    </w:p>
    <w:p w14:paraId="35AFB5C3" w14:textId="77777777" w:rsidR="001E527D" w:rsidRDefault="001E527D" w:rsidP="001E527D">
      <w:pPr>
        <w:spacing w:line="360" w:lineRule="auto"/>
        <w:rPr>
          <w:rFonts w:ascii="Tahoma" w:hAnsi="Tahoma" w:cs="Tahoma"/>
          <w:sz w:val="21"/>
          <w:szCs w:val="21"/>
        </w:rPr>
      </w:pPr>
    </w:p>
    <w:p w14:paraId="30DCC691" w14:textId="77777777" w:rsidR="001E527D"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t>Status / Contribute</w:t>
      </w:r>
    </w:p>
    <w:p w14:paraId="20BA8284" w14:textId="77777777" w:rsidR="001E527D" w:rsidRDefault="001E527D" w:rsidP="001E527D">
      <w:pPr>
        <w:spacing w:line="360" w:lineRule="auto"/>
        <w:rPr>
          <w:rFonts w:ascii="Tahoma" w:hAnsi="Tahoma" w:cs="Tahoma"/>
          <w:sz w:val="21"/>
          <w:szCs w:val="21"/>
        </w:rPr>
      </w:pPr>
    </w:p>
    <w:p w14:paraId="2E2DD3A0" w14:textId="77777777" w:rsidR="001E527D" w:rsidRPr="00D22DD2" w:rsidRDefault="001E527D" w:rsidP="001E527D">
      <w:pPr>
        <w:spacing w:line="360" w:lineRule="auto"/>
        <w:rPr>
          <w:rFonts w:ascii="Tahoma" w:hAnsi="Tahoma" w:cs="Tahoma"/>
          <w:sz w:val="21"/>
          <w:szCs w:val="21"/>
        </w:rPr>
      </w:pPr>
      <w:r>
        <w:rPr>
          <w:rFonts w:ascii="Tahoma" w:hAnsi="Tahoma" w:cs="Tahoma"/>
          <w:b/>
          <w:sz w:val="21"/>
          <w:szCs w:val="21"/>
        </w:rPr>
        <w:t>VERSION: 0.3.0</w:t>
      </w:r>
    </w:p>
    <w:p w14:paraId="2F1C7A84"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This version of Gailbot has been tested on OSX Mojave 10.14.5. </w:t>
      </w:r>
    </w:p>
    <w:p w14:paraId="7294E82D" w14:textId="77777777" w:rsidR="001E527D" w:rsidRDefault="001E527D" w:rsidP="001E527D">
      <w:pPr>
        <w:spacing w:line="360" w:lineRule="auto"/>
        <w:rPr>
          <w:rFonts w:ascii="Tahoma" w:hAnsi="Tahoma" w:cs="Tahoma"/>
          <w:sz w:val="21"/>
          <w:szCs w:val="21"/>
        </w:rPr>
      </w:pPr>
      <w:r>
        <w:rPr>
          <w:rFonts w:ascii="Tahoma" w:hAnsi="Tahoma" w:cs="Tahoma"/>
          <w:sz w:val="21"/>
          <w:szCs w:val="21"/>
        </w:rPr>
        <w:t>This is an alpha version.</w:t>
      </w:r>
    </w:p>
    <w:p w14:paraId="559BF876" w14:textId="77777777" w:rsidR="001E527D" w:rsidRDefault="001E527D" w:rsidP="001E527D">
      <w:pPr>
        <w:spacing w:line="360" w:lineRule="auto"/>
        <w:rPr>
          <w:rFonts w:ascii="Tahoma" w:hAnsi="Tahoma" w:cs="Tahoma"/>
          <w:sz w:val="21"/>
          <w:szCs w:val="21"/>
        </w:rPr>
      </w:pPr>
    </w:p>
    <w:p w14:paraId="5B97B948" w14:textId="77777777" w:rsidR="001E527D" w:rsidRDefault="001E527D" w:rsidP="001E527D">
      <w:pPr>
        <w:spacing w:line="360" w:lineRule="auto"/>
        <w:rPr>
          <w:rFonts w:ascii="Tahoma" w:hAnsi="Tahoma" w:cs="Tahoma"/>
          <w:sz w:val="21"/>
          <w:szCs w:val="21"/>
        </w:rPr>
      </w:pPr>
      <w:r>
        <w:rPr>
          <w:rFonts w:ascii="Tahoma" w:hAnsi="Tahoma" w:cs="Tahoma"/>
          <w:sz w:val="21"/>
          <w:szCs w:val="21"/>
        </w:rPr>
        <w:t>Users are encouraged to provide feedback, details regarding bugs, and development ideas.</w:t>
      </w:r>
    </w:p>
    <w:p w14:paraId="66ABE701"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Send an email to: </w:t>
      </w:r>
      <w:hyperlink r:id="rId13" w:history="1">
        <w:r w:rsidRPr="0071508A">
          <w:rPr>
            <w:rStyle w:val="Hyperlink"/>
            <w:rFonts w:ascii="Tahoma" w:hAnsi="Tahoma" w:cs="Tahoma"/>
            <w:sz w:val="21"/>
            <w:szCs w:val="21"/>
          </w:rPr>
          <w:t>hilab-dev@elist.tufts.edu</w:t>
        </w:r>
      </w:hyperlink>
    </w:p>
    <w:p w14:paraId="6BCA081F" w14:textId="77777777" w:rsidR="001E527D" w:rsidRPr="0055798C" w:rsidRDefault="001E527D" w:rsidP="001E527D">
      <w:pPr>
        <w:spacing w:line="360" w:lineRule="auto"/>
        <w:rPr>
          <w:rFonts w:ascii="Tahoma" w:hAnsi="Tahoma" w:cs="Tahoma"/>
          <w:sz w:val="21"/>
          <w:szCs w:val="21"/>
        </w:rPr>
      </w:pPr>
      <w:r>
        <w:rPr>
          <w:rFonts w:ascii="Tahoma" w:hAnsi="Tahoma" w:cs="Tahoma"/>
          <w:sz w:val="21"/>
          <w:szCs w:val="21"/>
        </w:rPr>
        <w:lastRenderedPageBreak/>
        <w:t xml:space="preserve"> </w:t>
      </w:r>
    </w:p>
    <w:p w14:paraId="40A689A5" w14:textId="77777777" w:rsidR="001E527D"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t>Installation</w:t>
      </w:r>
    </w:p>
    <w:p w14:paraId="4FFB467F" w14:textId="77777777" w:rsidR="001E527D" w:rsidRDefault="001E527D" w:rsidP="001E527D">
      <w:pPr>
        <w:spacing w:line="360" w:lineRule="auto"/>
        <w:rPr>
          <w:rFonts w:ascii="Tahoma" w:hAnsi="Tahoma" w:cs="Tahoma"/>
          <w:sz w:val="21"/>
          <w:szCs w:val="21"/>
        </w:rPr>
      </w:pPr>
    </w:p>
    <w:p w14:paraId="75CC61E1"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Pre-requisites</w:t>
      </w:r>
    </w:p>
    <w:p w14:paraId="3CD3FC95" w14:textId="77777777" w:rsidR="001E527D" w:rsidRPr="00D32C5D" w:rsidRDefault="001E527D" w:rsidP="001E527D">
      <w:pPr>
        <w:spacing w:line="360" w:lineRule="auto"/>
        <w:rPr>
          <w:rFonts w:ascii="Tahoma" w:hAnsi="Tahoma" w:cs="Tahoma"/>
          <w:sz w:val="21"/>
          <w:szCs w:val="21"/>
        </w:rPr>
      </w:pPr>
      <w:r w:rsidRPr="00D32C5D">
        <w:rPr>
          <w:rFonts w:ascii="Tahoma" w:hAnsi="Tahoma" w:cs="Tahoma"/>
          <w:sz w:val="21"/>
          <w:szCs w:val="21"/>
        </w:rPr>
        <w:t>In order to use Gailbot, you should have some familiarity with using the terminal to install and run software.</w:t>
      </w:r>
    </w:p>
    <w:p w14:paraId="2B8DC61C" w14:textId="77777777" w:rsidR="001E527D" w:rsidRDefault="001E527D" w:rsidP="001E527D">
      <w:pPr>
        <w:spacing w:line="360" w:lineRule="auto"/>
        <w:rPr>
          <w:rFonts w:ascii="Tahoma" w:hAnsi="Tahoma" w:cs="Tahoma"/>
          <w:sz w:val="21"/>
          <w:szCs w:val="21"/>
        </w:rPr>
      </w:pPr>
      <w:r w:rsidRPr="00D32C5D">
        <w:rPr>
          <w:rFonts w:ascii="Tahoma" w:hAnsi="Tahoma" w:cs="Tahoma"/>
          <w:sz w:val="21"/>
          <w:szCs w:val="21"/>
        </w:rPr>
        <w:t xml:space="preserve">You should also be aware that Gailbot uses </w:t>
      </w:r>
      <w:hyperlink r:id="rId14" w:history="1">
        <w:r w:rsidRPr="00D32C5D">
          <w:rPr>
            <w:rStyle w:val="Hyperlink"/>
            <w:rFonts w:ascii="Tahoma" w:hAnsi="Tahoma" w:cs="Tahoma"/>
            <w:sz w:val="21"/>
            <w:szCs w:val="21"/>
          </w:rPr>
          <w:t>IBM Watson's STT API</w:t>
        </w:r>
      </w:hyperlink>
      <w:r>
        <w:rPr>
          <w:rFonts w:ascii="Tahoma" w:hAnsi="Tahoma" w:cs="Tahoma"/>
          <w:sz w:val="21"/>
          <w:szCs w:val="21"/>
        </w:rPr>
        <w:t xml:space="preserve"> </w:t>
      </w:r>
      <w:r w:rsidRPr="00D32C5D">
        <w:rPr>
          <w:rFonts w:ascii="Tahoma" w:hAnsi="Tahoma" w:cs="Tahoma"/>
          <w:sz w:val="21"/>
          <w:szCs w:val="21"/>
        </w:rPr>
        <w:t>that includes transcription charges</w:t>
      </w:r>
      <w:r>
        <w:rPr>
          <w:rFonts w:ascii="Tahoma" w:hAnsi="Tahoma" w:cs="Tahoma"/>
          <w:sz w:val="21"/>
          <w:szCs w:val="21"/>
        </w:rPr>
        <w:t xml:space="preserve"> and requires that the user create an IBM Bluemix account.</w:t>
      </w:r>
    </w:p>
    <w:p w14:paraId="78F5DBD0" w14:textId="77777777" w:rsidR="001E527D" w:rsidRDefault="001E527D" w:rsidP="001E527D">
      <w:pPr>
        <w:spacing w:line="360" w:lineRule="auto"/>
        <w:rPr>
          <w:rFonts w:ascii="Tahoma" w:hAnsi="Tahoma" w:cs="Tahoma"/>
          <w:sz w:val="21"/>
          <w:szCs w:val="21"/>
        </w:rPr>
      </w:pPr>
    </w:p>
    <w:p w14:paraId="0AFEAAE2"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Installation Steps</w:t>
      </w:r>
    </w:p>
    <w:p w14:paraId="66EE5E5D" w14:textId="77777777" w:rsidR="001E527D" w:rsidRDefault="001E527D" w:rsidP="001E527D">
      <w:pPr>
        <w:pStyle w:val="ListParagraph"/>
        <w:numPr>
          <w:ilvl w:val="0"/>
          <w:numId w:val="2"/>
        </w:numPr>
        <w:spacing w:line="360" w:lineRule="auto"/>
        <w:rPr>
          <w:rFonts w:ascii="Tahoma" w:hAnsi="Tahoma" w:cs="Tahoma"/>
          <w:sz w:val="21"/>
          <w:szCs w:val="21"/>
        </w:rPr>
      </w:pPr>
      <w:r>
        <w:rPr>
          <w:rFonts w:ascii="Tahoma" w:hAnsi="Tahoma" w:cs="Tahoma"/>
          <w:sz w:val="21"/>
          <w:szCs w:val="21"/>
        </w:rPr>
        <w:t xml:space="preserve">Install </w:t>
      </w:r>
      <w:hyperlink r:id="rId15" w:history="1">
        <w:r w:rsidRPr="00666C43">
          <w:rPr>
            <w:rStyle w:val="Hyperlink"/>
            <w:rFonts w:ascii="Tahoma" w:hAnsi="Tahoma" w:cs="Tahoma"/>
            <w:sz w:val="21"/>
            <w:szCs w:val="21"/>
          </w:rPr>
          <w:t>Python 3.7</w:t>
        </w:r>
      </w:hyperlink>
    </w:p>
    <w:p w14:paraId="61A713D0" w14:textId="77777777" w:rsidR="001E527D" w:rsidRPr="00666C43" w:rsidRDefault="001E527D" w:rsidP="001E527D">
      <w:pPr>
        <w:pStyle w:val="ListParagraph"/>
        <w:numPr>
          <w:ilvl w:val="0"/>
          <w:numId w:val="2"/>
        </w:numPr>
        <w:spacing w:line="360" w:lineRule="auto"/>
        <w:rPr>
          <w:rFonts w:ascii="Tahoma" w:hAnsi="Tahoma" w:cs="Tahoma"/>
          <w:sz w:val="21"/>
          <w:szCs w:val="21"/>
        </w:rPr>
      </w:pPr>
      <w:r>
        <w:rPr>
          <w:noProof/>
        </w:rPr>
        <mc:AlternateContent>
          <mc:Choice Requires="wpg">
            <w:drawing>
              <wp:anchor distT="0" distB="0" distL="114300" distR="114300" simplePos="0" relativeHeight="251659264" behindDoc="1" locked="0" layoutInCell="1" allowOverlap="1" wp14:anchorId="455EDAE4" wp14:editId="63002894">
                <wp:simplePos x="0" y="0"/>
                <wp:positionH relativeFrom="page">
                  <wp:posOffset>1333500</wp:posOffset>
                </wp:positionH>
                <wp:positionV relativeFrom="paragraph">
                  <wp:posOffset>241300</wp:posOffset>
                </wp:positionV>
                <wp:extent cx="5086350" cy="857250"/>
                <wp:effectExtent l="0" t="0" r="19050" b="63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857250"/>
                          <a:chOff x="860" y="-375"/>
                          <a:chExt cx="10200" cy="1005"/>
                        </a:xfrm>
                      </wpg:grpSpPr>
                      <wps:wsp>
                        <wps:cNvPr id="2"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6197FC64" w14:textId="77777777" w:rsidR="001E527D" w:rsidRDefault="001E527D" w:rsidP="001E527D"/>
                            <w:p w14:paraId="1EBA6DDC" w14:textId="77777777" w:rsidR="001E527D" w:rsidRDefault="001E527D" w:rsidP="001E527D">
                              <w:pPr>
                                <w:spacing w:line="360" w:lineRule="auto"/>
                                <w:rPr>
                                  <w:rFonts w:ascii="Tahoma" w:hAnsi="Tahoma" w:cs="Tahoma"/>
                                  <w:sz w:val="21"/>
                                  <w:szCs w:val="21"/>
                                </w:rPr>
                              </w:pPr>
                              <w:r w:rsidRPr="00666C43">
                                <w:rPr>
                                  <w:rFonts w:ascii="Tahoma" w:hAnsi="Tahoma" w:cs="Tahoma"/>
                                  <w:sz w:val="21"/>
                                  <w:szCs w:val="21"/>
                                </w:rPr>
                                <w:t>mkdir homebrew &amp;&amp; curl -L https://github.com/Homebrew/brew/tarball/master | tar xz --strip 1 -C homebrew</w:t>
                              </w:r>
                            </w:p>
                            <w:p w14:paraId="7115491E" w14:textId="77777777" w:rsidR="001E527D" w:rsidRDefault="001E527D" w:rsidP="001E52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EDAE4" id="Group 8" o:spid="_x0000_s1026" style="position:absolute;left:0;text-align:left;margin-left:105pt;margin-top:19pt;width:400.5pt;height:67.5pt;z-index:-251657216;mso-position-horizontal-relative:page" coordorigin="860,-375" coordsize="10200,10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">
                <v:shape id="Freeform 10" o:spid="_x0000_s1027"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3" o:spid="_x0000_s1028"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6197FC64" w14:textId="77777777" w:rsidR="001E527D" w:rsidRDefault="001E527D" w:rsidP="001E527D"/>
                      <w:p w14:paraId="1EBA6DDC" w14:textId="77777777" w:rsidR="001E527D" w:rsidRDefault="001E527D" w:rsidP="001E527D">
                        <w:pPr>
                          <w:spacing w:line="360" w:lineRule="auto"/>
                          <w:rPr>
                            <w:rFonts w:ascii="Tahoma" w:hAnsi="Tahoma" w:cs="Tahoma"/>
                            <w:sz w:val="21"/>
                            <w:szCs w:val="21"/>
                          </w:rPr>
                        </w:pPr>
                        <w:r w:rsidRPr="00666C43">
                          <w:rPr>
                            <w:rFonts w:ascii="Tahoma" w:hAnsi="Tahoma" w:cs="Tahoma"/>
                            <w:sz w:val="21"/>
                            <w:szCs w:val="21"/>
                          </w:rPr>
                          <w:t>mkdir homebrew &amp;&amp; curl -L https://github.com/Homebrew/brew/tarball/master | tar xz --strip 1 -C homebrew</w:t>
                        </w:r>
                      </w:p>
                      <w:p w14:paraId="7115491E" w14:textId="77777777" w:rsidR="001E527D" w:rsidRDefault="001E527D" w:rsidP="001E527D"/>
                    </w:txbxContent>
                  </v:textbox>
                </v:shape>
                <w10:wrap anchorx="page"/>
              </v:group>
            </w:pict>
          </mc:Fallback>
        </mc:AlternateContent>
      </w:r>
      <w:r>
        <w:rPr>
          <w:rFonts w:ascii="Tahoma" w:hAnsi="Tahoma" w:cs="Tahoma"/>
          <w:sz w:val="21"/>
          <w:szCs w:val="21"/>
        </w:rPr>
        <w:t xml:space="preserve">Install the </w:t>
      </w:r>
      <w:hyperlink r:id="rId16" w:history="1">
        <w:r w:rsidRPr="00666C43">
          <w:rPr>
            <w:rStyle w:val="Hyperlink"/>
            <w:rFonts w:ascii="Tahoma" w:hAnsi="Tahoma" w:cs="Tahoma"/>
            <w:sz w:val="21"/>
            <w:szCs w:val="21"/>
          </w:rPr>
          <w:t>Homebrew</w:t>
        </w:r>
      </w:hyperlink>
      <w:r>
        <w:rPr>
          <w:rFonts w:ascii="Tahoma" w:hAnsi="Tahoma" w:cs="Tahoma"/>
          <w:sz w:val="21"/>
          <w:szCs w:val="21"/>
        </w:rPr>
        <w:t xml:space="preserve"> packaging software:</w:t>
      </w:r>
    </w:p>
    <w:p w14:paraId="61B00055" w14:textId="77777777" w:rsidR="001E527D" w:rsidRPr="00666C43" w:rsidRDefault="001E527D" w:rsidP="001E527D">
      <w:pPr>
        <w:tabs>
          <w:tab w:val="left" w:pos="2115"/>
        </w:tabs>
        <w:spacing w:line="360" w:lineRule="auto"/>
        <w:rPr>
          <w:rFonts w:ascii="Tahoma" w:hAnsi="Tahoma" w:cs="Tahoma"/>
          <w:sz w:val="32"/>
          <w:szCs w:val="32"/>
        </w:rPr>
      </w:pPr>
      <w:r>
        <w:rPr>
          <w:rFonts w:ascii="Tahoma" w:hAnsi="Tahoma" w:cs="Tahoma"/>
          <w:sz w:val="32"/>
          <w:szCs w:val="32"/>
        </w:rPr>
        <w:tab/>
      </w:r>
    </w:p>
    <w:p w14:paraId="38099AB1" w14:textId="77777777" w:rsidR="001E527D" w:rsidRDefault="001E527D" w:rsidP="001E527D">
      <w:pPr>
        <w:spacing w:line="360" w:lineRule="auto"/>
        <w:rPr>
          <w:rFonts w:ascii="Tahoma" w:hAnsi="Tahoma" w:cs="Tahoma"/>
          <w:b/>
          <w:sz w:val="21"/>
          <w:szCs w:val="21"/>
        </w:rPr>
      </w:pPr>
    </w:p>
    <w:p w14:paraId="63803BA9" w14:textId="77777777" w:rsidR="001E527D" w:rsidRDefault="001E527D" w:rsidP="001E527D">
      <w:pPr>
        <w:spacing w:line="360" w:lineRule="auto"/>
        <w:rPr>
          <w:rFonts w:ascii="Tahoma" w:hAnsi="Tahoma" w:cs="Tahoma"/>
          <w:b/>
          <w:sz w:val="21"/>
          <w:szCs w:val="21"/>
        </w:rPr>
      </w:pPr>
    </w:p>
    <w:p w14:paraId="497DA78C" w14:textId="77777777" w:rsidR="001E527D" w:rsidRDefault="001E527D" w:rsidP="001E527D">
      <w:pPr>
        <w:spacing w:line="360" w:lineRule="auto"/>
        <w:rPr>
          <w:rFonts w:ascii="Tahoma" w:hAnsi="Tahoma" w:cs="Tahoma"/>
          <w:b/>
          <w:sz w:val="21"/>
          <w:szCs w:val="21"/>
        </w:rPr>
      </w:pPr>
    </w:p>
    <w:p w14:paraId="749187F0" w14:textId="77777777" w:rsidR="001E527D" w:rsidRPr="00666C43" w:rsidRDefault="001E527D" w:rsidP="001E527D">
      <w:pPr>
        <w:pStyle w:val="ListParagraph"/>
        <w:numPr>
          <w:ilvl w:val="0"/>
          <w:numId w:val="2"/>
        </w:numPr>
        <w:spacing w:line="360" w:lineRule="auto"/>
        <w:rPr>
          <w:rFonts w:ascii="Tahoma" w:hAnsi="Tahoma" w:cs="Tahoma"/>
          <w:sz w:val="21"/>
          <w:szCs w:val="21"/>
        </w:rPr>
      </w:pPr>
      <w:r>
        <w:rPr>
          <w:rFonts w:ascii="Tahoma" w:hAnsi="Tahoma" w:cs="Tahoma"/>
          <w:sz w:val="21"/>
          <w:szCs w:val="21"/>
        </w:rPr>
        <w:t>Install the pip3 package installer:</w:t>
      </w:r>
    </w:p>
    <w:p w14:paraId="0E18F97A" w14:textId="77777777" w:rsidR="001E527D" w:rsidRDefault="001E527D" w:rsidP="001E527D">
      <w:pPr>
        <w:spacing w:line="360" w:lineRule="auto"/>
        <w:rPr>
          <w:rFonts w:ascii="Tahoma" w:hAnsi="Tahoma" w:cs="Tahoma"/>
          <w:sz w:val="21"/>
          <w:szCs w:val="21"/>
        </w:rPr>
      </w:pPr>
      <w:r>
        <w:rPr>
          <w:noProof/>
        </w:rPr>
        <mc:AlternateContent>
          <mc:Choice Requires="wpg">
            <w:drawing>
              <wp:anchor distT="0" distB="0" distL="114300" distR="114300" simplePos="0" relativeHeight="251660288" behindDoc="1" locked="0" layoutInCell="1" allowOverlap="1" wp14:anchorId="1821A81C" wp14:editId="5E3AF4B0">
                <wp:simplePos x="0" y="0"/>
                <wp:positionH relativeFrom="page">
                  <wp:posOffset>1333500</wp:posOffset>
                </wp:positionH>
                <wp:positionV relativeFrom="paragraph">
                  <wp:posOffset>9525</wp:posOffset>
                </wp:positionV>
                <wp:extent cx="5082361" cy="666750"/>
                <wp:effectExtent l="0" t="0" r="23495" b="190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361" cy="666750"/>
                          <a:chOff x="867" y="-368"/>
                          <a:chExt cx="10185" cy="990"/>
                        </a:xfrm>
                      </wpg:grpSpPr>
                      <wps:wsp>
                        <wps:cNvPr id="11"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58A2E694" w14:textId="77777777" w:rsidR="001E527D" w:rsidRDefault="001E527D" w:rsidP="001E527D"/>
                            <w:p w14:paraId="7C749E25" w14:textId="77777777" w:rsidR="001E527D" w:rsidRDefault="001E527D" w:rsidP="001E527D">
                              <w:r>
                                <w:t>Brew install python3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1A81C" id="_x0000_s1029" style="position:absolute;margin-left:105pt;margin-top:.75pt;width:400.2pt;height:52.5pt;z-index:-251656192;mso-position-horizontal-relative:page" coordorigin="867,-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">
                <v:shape id="Freeform 10" o:spid="_x0000_s1030"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12" o:spid="_x0000_s1031"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58A2E694" w14:textId="77777777" w:rsidR="001E527D" w:rsidRDefault="001E527D" w:rsidP="001E527D"/>
                      <w:p w14:paraId="7C749E25" w14:textId="77777777" w:rsidR="001E527D" w:rsidRDefault="001E527D" w:rsidP="001E527D">
                        <w:r>
                          <w:t>Brew install python3</w:t>
                        </w:r>
                      </w:p>
                    </w:txbxContent>
                  </v:textbox>
                </v:shape>
                <w10:wrap anchorx="page"/>
              </v:group>
            </w:pict>
          </mc:Fallback>
        </mc:AlternateContent>
      </w:r>
    </w:p>
    <w:p w14:paraId="6F277763" w14:textId="77777777" w:rsidR="001E527D" w:rsidRDefault="001E527D" w:rsidP="001E527D">
      <w:pPr>
        <w:spacing w:line="360" w:lineRule="auto"/>
        <w:rPr>
          <w:rFonts w:ascii="Tahoma" w:hAnsi="Tahoma" w:cs="Tahoma"/>
          <w:sz w:val="21"/>
          <w:szCs w:val="21"/>
        </w:rPr>
      </w:pPr>
    </w:p>
    <w:p w14:paraId="581C0866" w14:textId="77777777" w:rsidR="001E527D" w:rsidRDefault="001E527D" w:rsidP="001E527D">
      <w:pPr>
        <w:spacing w:line="360" w:lineRule="auto"/>
        <w:rPr>
          <w:rFonts w:ascii="Tahoma" w:hAnsi="Tahoma" w:cs="Tahoma"/>
          <w:sz w:val="21"/>
          <w:szCs w:val="21"/>
        </w:rPr>
      </w:pPr>
    </w:p>
    <w:p w14:paraId="467B1F93" w14:textId="77777777" w:rsidR="001E527D" w:rsidRDefault="001E527D" w:rsidP="001E527D">
      <w:pPr>
        <w:spacing w:line="360" w:lineRule="auto"/>
        <w:rPr>
          <w:rFonts w:ascii="Tahoma" w:hAnsi="Tahoma" w:cs="Tahoma"/>
          <w:sz w:val="21"/>
          <w:szCs w:val="21"/>
        </w:rPr>
      </w:pPr>
    </w:p>
    <w:p w14:paraId="7C77212A" w14:textId="77777777" w:rsidR="001E527D" w:rsidRDefault="001E527D" w:rsidP="001E527D">
      <w:pPr>
        <w:pStyle w:val="ListParagraph"/>
        <w:numPr>
          <w:ilvl w:val="0"/>
          <w:numId w:val="2"/>
        </w:numPr>
        <w:spacing w:line="360" w:lineRule="auto"/>
        <w:rPr>
          <w:rFonts w:ascii="Tahoma" w:hAnsi="Tahoma" w:cs="Tahoma"/>
          <w:sz w:val="21"/>
          <w:szCs w:val="21"/>
        </w:rPr>
      </w:pPr>
      <w:r>
        <w:rPr>
          <w:rFonts w:ascii="Tahoma" w:hAnsi="Tahoma" w:cs="Tahoma"/>
          <w:sz w:val="21"/>
          <w:szCs w:val="21"/>
        </w:rPr>
        <w:t xml:space="preserve">Download and install the </w:t>
      </w:r>
      <w:hyperlink r:id="rId17" w:history="1">
        <w:r w:rsidRPr="00E82E67">
          <w:rPr>
            <w:rStyle w:val="Hyperlink"/>
            <w:rFonts w:ascii="Tahoma" w:hAnsi="Tahoma" w:cs="Tahoma"/>
            <w:sz w:val="21"/>
            <w:szCs w:val="21"/>
          </w:rPr>
          <w:t>CLAN editor</w:t>
        </w:r>
      </w:hyperlink>
      <w:r>
        <w:rPr>
          <w:rFonts w:ascii="Tahoma" w:hAnsi="Tahoma" w:cs="Tahoma"/>
          <w:sz w:val="21"/>
          <w:szCs w:val="21"/>
        </w:rPr>
        <w:t xml:space="preserve"> and </w:t>
      </w:r>
      <w:hyperlink r:id="rId18" w:history="1">
        <w:proofErr w:type="spellStart"/>
        <w:r w:rsidRPr="003101D4">
          <w:rPr>
            <w:rStyle w:val="Hyperlink"/>
            <w:rFonts w:ascii="Tahoma" w:hAnsi="Tahoma" w:cs="Tahoma"/>
            <w:sz w:val="21"/>
            <w:szCs w:val="21"/>
          </w:rPr>
          <w:t>CAfont</w:t>
        </w:r>
        <w:proofErr w:type="spellEnd"/>
      </w:hyperlink>
      <w:r>
        <w:rPr>
          <w:rFonts w:ascii="Tahoma" w:hAnsi="Tahoma" w:cs="Tahoma"/>
          <w:sz w:val="21"/>
          <w:szCs w:val="21"/>
        </w:rPr>
        <w:t xml:space="preserve"> from </w:t>
      </w:r>
      <w:hyperlink r:id="rId19" w:history="1">
        <w:proofErr w:type="spellStart"/>
        <w:r w:rsidRPr="00666C43">
          <w:rPr>
            <w:rStyle w:val="Hyperlink"/>
            <w:rFonts w:ascii="Tahoma" w:hAnsi="Tahoma" w:cs="Tahoma"/>
            <w:sz w:val="21"/>
            <w:szCs w:val="21"/>
          </w:rPr>
          <w:t>Talkbank</w:t>
        </w:r>
        <w:proofErr w:type="spellEnd"/>
      </w:hyperlink>
      <w:r>
        <w:rPr>
          <w:rFonts w:ascii="Tahoma" w:hAnsi="Tahoma" w:cs="Tahoma"/>
          <w:sz w:val="21"/>
          <w:szCs w:val="21"/>
        </w:rPr>
        <w:t>.</w:t>
      </w:r>
    </w:p>
    <w:p w14:paraId="01405580" w14:textId="77777777" w:rsidR="001E527D" w:rsidRDefault="001E527D" w:rsidP="001E527D">
      <w:pPr>
        <w:pStyle w:val="ListParagraph"/>
        <w:numPr>
          <w:ilvl w:val="0"/>
          <w:numId w:val="2"/>
        </w:numPr>
        <w:spacing w:line="360" w:lineRule="auto"/>
        <w:rPr>
          <w:rFonts w:ascii="Tahoma" w:hAnsi="Tahoma" w:cs="Tahoma"/>
          <w:sz w:val="21"/>
          <w:szCs w:val="21"/>
        </w:rPr>
      </w:pPr>
      <w:r>
        <w:rPr>
          <w:noProof/>
        </w:rPr>
        <mc:AlternateContent>
          <mc:Choice Requires="wpg">
            <w:drawing>
              <wp:anchor distT="0" distB="0" distL="114300" distR="114300" simplePos="0" relativeHeight="251661312" behindDoc="1" locked="0" layoutInCell="1" allowOverlap="1" wp14:anchorId="16C9FED3" wp14:editId="5E4193EE">
                <wp:simplePos x="0" y="0"/>
                <wp:positionH relativeFrom="page">
                  <wp:posOffset>1336675</wp:posOffset>
                </wp:positionH>
                <wp:positionV relativeFrom="paragraph">
                  <wp:posOffset>241300</wp:posOffset>
                </wp:positionV>
                <wp:extent cx="5082361" cy="666750"/>
                <wp:effectExtent l="0" t="0" r="23495" b="19050"/>
                <wp:wrapNone/>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2361" cy="666750"/>
                          <a:chOff x="867" y="-368"/>
                          <a:chExt cx="10185" cy="990"/>
                        </a:xfrm>
                      </wpg:grpSpPr>
                      <wps:wsp>
                        <wps:cNvPr id="17"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20E3DE3D" w14:textId="77777777" w:rsidR="001E527D" w:rsidRDefault="001E527D" w:rsidP="001E527D"/>
                            <w:p w14:paraId="60D19A1B" w14:textId="77777777" w:rsidR="001E527D" w:rsidRDefault="001E527D" w:rsidP="001E527D">
                              <w:r>
                                <w:t>Pip3 install -r requirements.txt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C9FED3" id="_x0000_s1032" style="position:absolute;left:0;text-align:left;margin-left:105.25pt;margin-top:19pt;width:400.2pt;height:52.5pt;z-index:-251655168;mso-position-horizontal-relative:page" coordorigin="867,-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">
                <v:shape id="Freeform 10" o:spid="_x0000_s1033"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18" o:spid="_x0000_s1034"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20E3DE3D" w14:textId="77777777" w:rsidR="001E527D" w:rsidRDefault="001E527D" w:rsidP="001E527D"/>
                      <w:p w14:paraId="60D19A1B" w14:textId="77777777" w:rsidR="001E527D" w:rsidRDefault="001E527D" w:rsidP="001E527D">
                        <w:r>
                          <w:t>Pip3 install -r requirements.txt</w:t>
                        </w:r>
                      </w:p>
                    </w:txbxContent>
                  </v:textbox>
                </v:shape>
                <w10:wrap anchorx="page"/>
              </v:group>
            </w:pict>
          </mc:Fallback>
        </mc:AlternateContent>
      </w:r>
      <w:r w:rsidRPr="00342FC1">
        <w:rPr>
          <w:rFonts w:ascii="Tahoma" w:hAnsi="Tahoma" w:cs="Tahoma"/>
          <w:sz w:val="21"/>
          <w:szCs w:val="21"/>
        </w:rPr>
        <w:t>Navigate to the Gailbot directory and use the 'requirements.txt' file to install all libraries:</w:t>
      </w:r>
    </w:p>
    <w:p w14:paraId="1C1CD21D" w14:textId="77777777" w:rsidR="001E527D" w:rsidRPr="00342FC1" w:rsidRDefault="001E527D" w:rsidP="001E527D">
      <w:pPr>
        <w:spacing w:line="360" w:lineRule="auto"/>
        <w:rPr>
          <w:rFonts w:ascii="Tahoma" w:hAnsi="Tahoma" w:cs="Tahoma"/>
          <w:sz w:val="21"/>
          <w:szCs w:val="21"/>
        </w:rPr>
      </w:pPr>
    </w:p>
    <w:p w14:paraId="18B5685F" w14:textId="77777777" w:rsidR="001E527D" w:rsidRPr="00342FC1" w:rsidRDefault="001E527D" w:rsidP="001E527D">
      <w:pPr>
        <w:spacing w:line="360" w:lineRule="auto"/>
        <w:ind w:left="720"/>
        <w:rPr>
          <w:rFonts w:ascii="Tahoma" w:hAnsi="Tahoma" w:cs="Tahoma"/>
          <w:sz w:val="21"/>
          <w:szCs w:val="21"/>
        </w:rPr>
      </w:pPr>
    </w:p>
    <w:p w14:paraId="0271CE95" w14:textId="77777777" w:rsidR="001E527D" w:rsidRDefault="001E527D" w:rsidP="001E527D">
      <w:pPr>
        <w:spacing w:line="360" w:lineRule="auto"/>
        <w:rPr>
          <w:rFonts w:ascii="Tahoma" w:hAnsi="Tahoma" w:cs="Tahoma"/>
          <w:sz w:val="21"/>
          <w:szCs w:val="21"/>
        </w:rPr>
      </w:pPr>
    </w:p>
    <w:p w14:paraId="630EDF97" w14:textId="77777777" w:rsidR="001E527D" w:rsidRDefault="001E527D" w:rsidP="001E527D">
      <w:pPr>
        <w:spacing w:line="360" w:lineRule="auto"/>
        <w:rPr>
          <w:rFonts w:ascii="Tahoma" w:hAnsi="Tahoma" w:cs="Tahoma"/>
          <w:sz w:val="21"/>
          <w:szCs w:val="21"/>
        </w:rPr>
      </w:pPr>
    </w:p>
    <w:p w14:paraId="4CA4818E" w14:textId="77777777" w:rsidR="001E527D" w:rsidRDefault="001E527D" w:rsidP="001E527D">
      <w:pPr>
        <w:pStyle w:val="ListParagraph"/>
        <w:numPr>
          <w:ilvl w:val="0"/>
          <w:numId w:val="2"/>
        </w:numPr>
        <w:spacing w:line="360" w:lineRule="auto"/>
        <w:rPr>
          <w:rFonts w:ascii="Tahoma" w:hAnsi="Tahoma" w:cs="Tahoma"/>
          <w:sz w:val="21"/>
          <w:szCs w:val="21"/>
        </w:rPr>
      </w:pPr>
      <w:r w:rsidRPr="00342FC1">
        <w:rPr>
          <w:rFonts w:ascii="Tahoma" w:hAnsi="Tahoma" w:cs="Tahoma"/>
          <w:sz w:val="21"/>
          <w:szCs w:val="21"/>
        </w:rPr>
        <w:t>Create an account with IBM so you can use Watson's speech-to-text service</w:t>
      </w:r>
    </w:p>
    <w:p w14:paraId="5E0B07A4" w14:textId="77777777" w:rsidR="001E527D" w:rsidRDefault="001E527D" w:rsidP="001E527D">
      <w:pPr>
        <w:pStyle w:val="ListParagraph"/>
        <w:numPr>
          <w:ilvl w:val="1"/>
          <w:numId w:val="2"/>
        </w:numPr>
        <w:spacing w:line="360" w:lineRule="auto"/>
        <w:rPr>
          <w:rFonts w:ascii="Tahoma" w:hAnsi="Tahoma" w:cs="Tahoma"/>
          <w:sz w:val="21"/>
          <w:szCs w:val="21"/>
        </w:rPr>
      </w:pPr>
      <w:r w:rsidRPr="00342FC1">
        <w:rPr>
          <w:rFonts w:ascii="Tahoma" w:hAnsi="Tahoma" w:cs="Tahoma"/>
          <w:sz w:val="21"/>
          <w:szCs w:val="21"/>
        </w:rPr>
        <w:t xml:space="preserve">You can sign up for a trial account </w:t>
      </w:r>
      <w:hyperlink r:id="rId20" w:history="1">
        <w:r w:rsidRPr="00342FC1">
          <w:rPr>
            <w:rStyle w:val="Hyperlink"/>
            <w:rFonts w:ascii="Tahoma" w:hAnsi="Tahoma" w:cs="Tahoma"/>
            <w:sz w:val="21"/>
            <w:szCs w:val="21"/>
          </w:rPr>
          <w:t>here</w:t>
        </w:r>
      </w:hyperlink>
      <w:r>
        <w:rPr>
          <w:rFonts w:ascii="Tahoma" w:hAnsi="Tahoma" w:cs="Tahoma"/>
          <w:sz w:val="21"/>
          <w:szCs w:val="21"/>
        </w:rPr>
        <w:t>.</w:t>
      </w:r>
    </w:p>
    <w:p w14:paraId="6830FD5C" w14:textId="77777777" w:rsidR="001E527D" w:rsidRDefault="001E527D" w:rsidP="001E527D">
      <w:pPr>
        <w:pStyle w:val="ListParagraph"/>
        <w:numPr>
          <w:ilvl w:val="1"/>
          <w:numId w:val="2"/>
        </w:numPr>
        <w:spacing w:line="360" w:lineRule="auto"/>
        <w:rPr>
          <w:rFonts w:ascii="Tahoma" w:hAnsi="Tahoma" w:cs="Tahoma"/>
          <w:sz w:val="21"/>
          <w:szCs w:val="21"/>
        </w:rPr>
      </w:pPr>
      <w:r>
        <w:rPr>
          <w:rFonts w:ascii="Tahoma" w:hAnsi="Tahoma" w:cs="Tahoma"/>
          <w:b/>
          <w:sz w:val="21"/>
          <w:szCs w:val="21"/>
        </w:rPr>
        <w:t xml:space="preserve">NOTE: </w:t>
      </w:r>
      <w:r w:rsidRPr="00342FC1">
        <w:rPr>
          <w:rFonts w:ascii="Tahoma" w:hAnsi="Tahoma" w:cs="Tahoma"/>
          <w:sz w:val="21"/>
          <w:szCs w:val="21"/>
        </w:rPr>
        <w:t xml:space="preserve">Your IBM Bluemix username and password are required to establish a connection with Watson's Speech to Text service. Once you have registered you can find your credentials </w:t>
      </w:r>
      <w:hyperlink r:id="rId21" w:history="1">
        <w:r w:rsidRPr="00342FC1">
          <w:rPr>
            <w:rStyle w:val="Hyperlink"/>
            <w:rFonts w:ascii="Tahoma" w:hAnsi="Tahoma" w:cs="Tahoma"/>
            <w:sz w:val="21"/>
            <w:szCs w:val="21"/>
          </w:rPr>
          <w:t>here</w:t>
        </w:r>
      </w:hyperlink>
      <w:r>
        <w:rPr>
          <w:rFonts w:ascii="Tahoma" w:hAnsi="Tahoma" w:cs="Tahoma"/>
          <w:sz w:val="21"/>
          <w:szCs w:val="21"/>
        </w:rPr>
        <w:t>.</w:t>
      </w:r>
    </w:p>
    <w:p w14:paraId="3A74AA02" w14:textId="77777777" w:rsidR="001E527D" w:rsidRDefault="001E527D" w:rsidP="001E527D">
      <w:pPr>
        <w:pStyle w:val="ListParagraph"/>
        <w:numPr>
          <w:ilvl w:val="1"/>
          <w:numId w:val="2"/>
        </w:numPr>
        <w:spacing w:line="360" w:lineRule="auto"/>
        <w:rPr>
          <w:rFonts w:ascii="Tahoma" w:hAnsi="Tahoma" w:cs="Tahoma"/>
          <w:sz w:val="21"/>
          <w:szCs w:val="21"/>
        </w:rPr>
      </w:pPr>
      <w:r>
        <w:rPr>
          <w:rFonts w:ascii="Tahoma" w:hAnsi="Tahoma" w:cs="Tahoma"/>
          <w:sz w:val="21"/>
          <w:szCs w:val="21"/>
        </w:rPr>
        <w:lastRenderedPageBreak/>
        <w:t xml:space="preserve">Find transcription pricing </w:t>
      </w:r>
      <w:hyperlink r:id="rId22" w:history="1">
        <w:r w:rsidRPr="00342FC1">
          <w:rPr>
            <w:rStyle w:val="Hyperlink"/>
            <w:rFonts w:ascii="Tahoma" w:hAnsi="Tahoma" w:cs="Tahoma"/>
            <w:sz w:val="21"/>
            <w:szCs w:val="21"/>
          </w:rPr>
          <w:t>here</w:t>
        </w:r>
      </w:hyperlink>
      <w:r>
        <w:rPr>
          <w:rFonts w:ascii="Tahoma" w:hAnsi="Tahoma" w:cs="Tahoma"/>
          <w:sz w:val="21"/>
          <w:szCs w:val="21"/>
        </w:rPr>
        <w:t>.</w:t>
      </w:r>
    </w:p>
    <w:p w14:paraId="28AAE4AC" w14:textId="77777777" w:rsidR="001E527D"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t>Usage</w:t>
      </w:r>
    </w:p>
    <w:p w14:paraId="3F135B13" w14:textId="77777777" w:rsidR="001E527D" w:rsidRDefault="001E527D" w:rsidP="001E527D">
      <w:pPr>
        <w:spacing w:line="360" w:lineRule="auto"/>
        <w:rPr>
          <w:rFonts w:ascii="Tahoma" w:hAnsi="Tahoma" w:cs="Tahoma"/>
          <w:sz w:val="21"/>
          <w:szCs w:val="21"/>
        </w:rPr>
      </w:pPr>
    </w:p>
    <w:p w14:paraId="6499B168" w14:textId="77777777" w:rsidR="001E527D" w:rsidRDefault="001E527D" w:rsidP="001E527D">
      <w:pPr>
        <w:spacing w:line="360" w:lineRule="auto"/>
        <w:rPr>
          <w:rFonts w:ascii="Tahoma" w:hAnsi="Tahoma" w:cs="Tahoma"/>
          <w:sz w:val="21"/>
          <w:szCs w:val="21"/>
        </w:rPr>
      </w:pPr>
      <w:r>
        <w:rPr>
          <w:rFonts w:ascii="Tahoma" w:hAnsi="Tahoma" w:cs="Tahoma"/>
          <w:sz w:val="21"/>
          <w:szCs w:val="21"/>
        </w:rPr>
        <w:t>Gailbot can be executed using the following command from inside the Gailbot directory:</w:t>
      </w:r>
    </w:p>
    <w:p w14:paraId="7737C3E3" w14:textId="77777777" w:rsidR="001E527D" w:rsidRDefault="001E527D" w:rsidP="001E527D">
      <w:pPr>
        <w:spacing w:line="360" w:lineRule="auto"/>
        <w:rPr>
          <w:rFonts w:ascii="Tahoma" w:hAnsi="Tahoma" w:cs="Tahoma"/>
          <w:sz w:val="21"/>
          <w:szCs w:val="21"/>
        </w:rPr>
      </w:pPr>
      <w:r>
        <w:rPr>
          <w:noProof/>
        </w:rPr>
        <mc:AlternateContent>
          <mc:Choice Requires="wpg">
            <w:drawing>
              <wp:anchor distT="0" distB="0" distL="114300" distR="114300" simplePos="0" relativeHeight="251662336" behindDoc="1" locked="0" layoutInCell="1" allowOverlap="1" wp14:anchorId="14D502E8" wp14:editId="4ADD31E8">
                <wp:simplePos x="0" y="0"/>
                <wp:positionH relativeFrom="page">
                  <wp:posOffset>914400</wp:posOffset>
                </wp:positionH>
                <wp:positionV relativeFrom="paragraph">
                  <wp:posOffset>-635</wp:posOffset>
                </wp:positionV>
                <wp:extent cx="6477000" cy="638175"/>
                <wp:effectExtent l="0" t="0" r="25400" b="9525"/>
                <wp:wrapNone/>
                <wp:docPr id="1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638175"/>
                          <a:chOff x="860" y="-375"/>
                          <a:chExt cx="10200" cy="1005"/>
                        </a:xfrm>
                      </wpg:grpSpPr>
                      <wps:wsp>
                        <wps:cNvPr id="20"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6411F6BE" w14:textId="77777777" w:rsidR="001E527D" w:rsidRDefault="001E527D" w:rsidP="001E52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D502E8" id="_x0000_s1035" style="position:absolute;margin-left:1in;margin-top:-.05pt;width:510pt;height:50.25pt;z-index:-251654144;mso-position-horizontal-relative:page" coordorigin="860,-375" coordsize="10200,10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">
                <v:shape id="Freeform 10" o:spid="_x0000_s1036"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21" o:spid="_x0000_s1037"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6411F6BE" w14:textId="77777777" w:rsidR="001E527D" w:rsidRDefault="001E527D" w:rsidP="001E527D"/>
                    </w:txbxContent>
                  </v:textbox>
                </v:shape>
                <w10:wrap anchorx="page"/>
              </v:group>
            </w:pict>
          </mc:Fallback>
        </mc:AlternateContent>
      </w:r>
    </w:p>
    <w:p w14:paraId="3162C4E4" w14:textId="77777777" w:rsidR="001E527D" w:rsidRDefault="001E527D" w:rsidP="001E527D">
      <w:pPr>
        <w:tabs>
          <w:tab w:val="left" w:pos="5370"/>
        </w:tabs>
        <w:spacing w:line="360" w:lineRule="auto"/>
        <w:jc w:val="center"/>
        <w:rPr>
          <w:rFonts w:ascii="Tahoma" w:hAnsi="Tahoma" w:cs="Tahoma"/>
          <w:sz w:val="21"/>
          <w:szCs w:val="21"/>
        </w:rPr>
      </w:pPr>
      <w:r>
        <w:rPr>
          <w:rFonts w:ascii="Tahoma" w:hAnsi="Tahoma" w:cs="Tahoma"/>
          <w:sz w:val="21"/>
          <w:szCs w:val="21"/>
        </w:rPr>
        <w:t>Python3 gailbot-3.py -username [IBM Bluemix Username] -password [IBM Bluemix Password]</w:t>
      </w:r>
    </w:p>
    <w:p w14:paraId="3528282F" w14:textId="77777777" w:rsidR="001E527D" w:rsidRDefault="001E527D" w:rsidP="001E527D">
      <w:pPr>
        <w:spacing w:line="360" w:lineRule="auto"/>
        <w:rPr>
          <w:rFonts w:ascii="Tahoma" w:hAnsi="Tahoma" w:cs="Tahoma"/>
          <w:sz w:val="21"/>
          <w:szCs w:val="21"/>
        </w:rPr>
      </w:pPr>
    </w:p>
    <w:p w14:paraId="609A663E" w14:textId="77777777" w:rsidR="001E527D" w:rsidRDefault="001E527D" w:rsidP="001E527D">
      <w:pPr>
        <w:spacing w:line="360" w:lineRule="auto"/>
        <w:rPr>
          <w:rFonts w:ascii="Tahoma" w:hAnsi="Tahoma" w:cs="Tahoma"/>
          <w:sz w:val="21"/>
          <w:szCs w:val="21"/>
        </w:rPr>
      </w:pPr>
    </w:p>
    <w:p w14:paraId="1E514A31" w14:textId="77777777" w:rsidR="001E527D" w:rsidRDefault="001E527D" w:rsidP="001E527D">
      <w:pPr>
        <w:spacing w:line="360" w:lineRule="auto"/>
        <w:rPr>
          <w:rFonts w:ascii="Tahoma" w:hAnsi="Tahoma" w:cs="Tahoma"/>
          <w:sz w:val="21"/>
          <w:szCs w:val="21"/>
        </w:rPr>
      </w:pPr>
      <w:r>
        <w:rPr>
          <w:rFonts w:ascii="Tahoma" w:hAnsi="Tahoma" w:cs="Tahoma"/>
          <w:sz w:val="21"/>
          <w:szCs w:val="21"/>
        </w:rPr>
        <w:t>Gailbot can be used to perform three primary functions:</w:t>
      </w:r>
    </w:p>
    <w:p w14:paraId="2F980255" w14:textId="77777777" w:rsidR="001E527D" w:rsidRDefault="001E527D" w:rsidP="001E527D">
      <w:pPr>
        <w:pStyle w:val="ListParagraph"/>
        <w:numPr>
          <w:ilvl w:val="0"/>
          <w:numId w:val="4"/>
        </w:numPr>
        <w:spacing w:line="360" w:lineRule="auto"/>
        <w:rPr>
          <w:rFonts w:ascii="Tahoma" w:hAnsi="Tahoma" w:cs="Tahoma"/>
          <w:sz w:val="21"/>
          <w:szCs w:val="21"/>
        </w:rPr>
      </w:pPr>
      <w:r>
        <w:rPr>
          <w:rFonts w:ascii="Tahoma" w:hAnsi="Tahoma" w:cs="Tahoma"/>
          <w:sz w:val="21"/>
          <w:szCs w:val="21"/>
        </w:rPr>
        <w:t>Transcribe an existing video or audio file.</w:t>
      </w:r>
    </w:p>
    <w:p w14:paraId="759E4A1F" w14:textId="77777777" w:rsidR="001E527D" w:rsidRDefault="001E527D" w:rsidP="001E527D">
      <w:pPr>
        <w:pStyle w:val="ListParagraph"/>
        <w:numPr>
          <w:ilvl w:val="0"/>
          <w:numId w:val="4"/>
        </w:numPr>
        <w:spacing w:line="360" w:lineRule="auto"/>
        <w:rPr>
          <w:rFonts w:ascii="Tahoma" w:hAnsi="Tahoma" w:cs="Tahoma"/>
          <w:sz w:val="21"/>
          <w:szCs w:val="21"/>
        </w:rPr>
      </w:pPr>
      <w:r>
        <w:rPr>
          <w:rFonts w:ascii="Tahoma" w:hAnsi="Tahoma" w:cs="Tahoma"/>
          <w:sz w:val="21"/>
          <w:szCs w:val="21"/>
        </w:rPr>
        <w:t>Record and transcribe a new variable length conversation.</w:t>
      </w:r>
    </w:p>
    <w:p w14:paraId="548E7FE5" w14:textId="77777777" w:rsidR="001E527D" w:rsidRDefault="001E527D" w:rsidP="001E527D">
      <w:pPr>
        <w:pStyle w:val="ListParagraph"/>
        <w:numPr>
          <w:ilvl w:val="0"/>
          <w:numId w:val="4"/>
        </w:numPr>
        <w:spacing w:line="360" w:lineRule="auto"/>
        <w:rPr>
          <w:rFonts w:ascii="Tahoma" w:hAnsi="Tahoma" w:cs="Tahoma"/>
          <w:sz w:val="21"/>
          <w:szCs w:val="21"/>
        </w:rPr>
      </w:pPr>
      <w:r>
        <w:rPr>
          <w:rFonts w:ascii="Tahoma" w:hAnsi="Tahoma" w:cs="Tahoma"/>
          <w:sz w:val="21"/>
          <w:szCs w:val="21"/>
        </w:rPr>
        <w:t>Re-apply post-processing algorithms to existing Gailbot transcript files and data without the need to re-transcribe the entire conversation using the (metered) Speech to Text service.</w:t>
      </w:r>
    </w:p>
    <w:p w14:paraId="79CD5F1C" w14:textId="77777777" w:rsidR="001E527D" w:rsidRDefault="001E527D" w:rsidP="001E527D">
      <w:pPr>
        <w:spacing w:line="360" w:lineRule="auto"/>
        <w:rPr>
          <w:rFonts w:ascii="Tahoma" w:hAnsi="Tahoma" w:cs="Tahoma"/>
          <w:sz w:val="21"/>
          <w:szCs w:val="21"/>
        </w:rPr>
      </w:pPr>
    </w:p>
    <w:p w14:paraId="56C6BD17"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Supported media formats</w:t>
      </w:r>
    </w:p>
    <w:p w14:paraId="21510861" w14:textId="77777777" w:rsidR="001E527D" w:rsidRDefault="001E527D" w:rsidP="001E527D">
      <w:pPr>
        <w:spacing w:line="360" w:lineRule="auto"/>
        <w:rPr>
          <w:rFonts w:ascii="Tahoma" w:hAnsi="Tahoma" w:cs="Tahoma"/>
          <w:sz w:val="21"/>
          <w:szCs w:val="21"/>
        </w:rPr>
      </w:pPr>
      <w:r>
        <w:rPr>
          <w:rFonts w:ascii="Tahoma" w:hAnsi="Tahoma" w:cs="Tahoma"/>
          <w:sz w:val="21"/>
          <w:szCs w:val="21"/>
        </w:rPr>
        <w:t>Gailbot supports a number of audio and video file formats:</w:t>
      </w:r>
    </w:p>
    <w:p w14:paraId="3CBB2FBB" w14:textId="77777777" w:rsidR="001E527D" w:rsidRDefault="001E527D" w:rsidP="001E527D">
      <w:pPr>
        <w:spacing w:line="360" w:lineRule="auto"/>
        <w:rPr>
          <w:rFonts w:ascii="Tahoma" w:hAnsi="Tahoma" w:cs="Tahoma"/>
          <w:sz w:val="21"/>
          <w:szCs w:val="21"/>
        </w:rPr>
      </w:pPr>
    </w:p>
    <w:p w14:paraId="7422DF23" w14:textId="77777777" w:rsidR="001E527D" w:rsidRPr="00117416" w:rsidRDefault="001E527D" w:rsidP="001E527D">
      <w:pPr>
        <w:spacing w:line="360" w:lineRule="auto"/>
        <w:jc w:val="center"/>
        <w:rPr>
          <w:rFonts w:ascii="Tahoma" w:hAnsi="Tahoma" w:cs="Tahoma"/>
          <w:b/>
          <w:sz w:val="21"/>
          <w:szCs w:val="21"/>
        </w:rPr>
      </w:pPr>
      <w:r>
        <w:rPr>
          <w:rFonts w:ascii="Tahoma" w:hAnsi="Tahoma" w:cs="Tahoma"/>
          <w:b/>
          <w:sz w:val="21"/>
          <w:szCs w:val="21"/>
        </w:rPr>
        <w:t>AUDIO FORMATS</w:t>
      </w:r>
    </w:p>
    <w:tbl>
      <w:tblPr>
        <w:tblStyle w:val="TableGrid"/>
        <w:tblW w:w="0" w:type="auto"/>
        <w:tblLook w:val="04A0" w:firstRow="1" w:lastRow="0" w:firstColumn="1" w:lastColumn="0" w:noHBand="0" w:noVBand="1"/>
      </w:tblPr>
      <w:tblGrid>
        <w:gridCol w:w="4675"/>
        <w:gridCol w:w="4675"/>
      </w:tblGrid>
      <w:tr w:rsidR="001E527D" w14:paraId="699E946A" w14:textId="77777777" w:rsidTr="00CE0CAC">
        <w:tc>
          <w:tcPr>
            <w:tcW w:w="4675" w:type="dxa"/>
          </w:tcPr>
          <w:p w14:paraId="78D7497B" w14:textId="77777777" w:rsidR="001E527D" w:rsidRPr="00117416" w:rsidRDefault="001E527D" w:rsidP="00CE0CAC">
            <w:pPr>
              <w:spacing w:line="360" w:lineRule="auto"/>
              <w:jc w:val="center"/>
              <w:rPr>
                <w:rFonts w:ascii="Tahoma" w:hAnsi="Tahoma" w:cs="Tahoma"/>
                <w:b/>
                <w:sz w:val="21"/>
                <w:szCs w:val="21"/>
              </w:rPr>
            </w:pPr>
            <w:r w:rsidRPr="00117416">
              <w:rPr>
                <w:rFonts w:ascii="Tahoma" w:hAnsi="Tahoma" w:cs="Tahoma"/>
                <w:b/>
                <w:sz w:val="21"/>
                <w:szCs w:val="21"/>
              </w:rPr>
              <w:t>Audio Format</w:t>
            </w:r>
          </w:p>
        </w:tc>
        <w:tc>
          <w:tcPr>
            <w:tcW w:w="4675" w:type="dxa"/>
          </w:tcPr>
          <w:p w14:paraId="762AF8FA" w14:textId="77777777" w:rsidR="001E527D" w:rsidRPr="00117416" w:rsidRDefault="001E527D" w:rsidP="00CE0CAC">
            <w:pPr>
              <w:spacing w:line="360" w:lineRule="auto"/>
              <w:jc w:val="center"/>
              <w:rPr>
                <w:rFonts w:ascii="Tahoma" w:hAnsi="Tahoma" w:cs="Tahoma"/>
                <w:b/>
                <w:sz w:val="21"/>
                <w:szCs w:val="21"/>
              </w:rPr>
            </w:pPr>
            <w:r w:rsidRPr="00117416">
              <w:rPr>
                <w:rFonts w:ascii="Tahoma" w:hAnsi="Tahoma" w:cs="Tahoma"/>
                <w:b/>
                <w:sz w:val="21"/>
                <w:szCs w:val="21"/>
              </w:rPr>
              <w:t>Extension</w:t>
            </w:r>
          </w:p>
        </w:tc>
      </w:tr>
      <w:tr w:rsidR="001E527D" w14:paraId="4BB1AF35" w14:textId="77777777" w:rsidTr="00CE0CAC">
        <w:tc>
          <w:tcPr>
            <w:tcW w:w="4675" w:type="dxa"/>
          </w:tcPr>
          <w:p w14:paraId="03B0A19E"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t>
            </w:r>
            <w:proofErr w:type="spellStart"/>
            <w:r>
              <w:rPr>
                <w:rFonts w:ascii="Tahoma" w:hAnsi="Tahoma" w:cs="Tahoma"/>
                <w:sz w:val="21"/>
                <w:szCs w:val="21"/>
              </w:rPr>
              <w:t>alaw</w:t>
            </w:r>
            <w:proofErr w:type="spellEnd"/>
          </w:p>
        </w:tc>
        <w:tc>
          <w:tcPr>
            <w:tcW w:w="4675" w:type="dxa"/>
          </w:tcPr>
          <w:p w14:paraId="2A34EE96"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alaw</w:t>
            </w:r>
            <w:proofErr w:type="spellEnd"/>
          </w:p>
        </w:tc>
      </w:tr>
      <w:tr w:rsidR="001E527D" w14:paraId="4CDE2DEF" w14:textId="77777777" w:rsidTr="00CE0CAC">
        <w:tc>
          <w:tcPr>
            <w:tcW w:w="4675" w:type="dxa"/>
          </w:tcPr>
          <w:p w14:paraId="7A9B5F5D"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Ausio</w:t>
            </w:r>
            <w:proofErr w:type="spellEnd"/>
            <w:r>
              <w:rPr>
                <w:rFonts w:ascii="Tahoma" w:hAnsi="Tahoma" w:cs="Tahoma"/>
                <w:sz w:val="21"/>
                <w:szCs w:val="21"/>
              </w:rPr>
              <w:t>/basic</w:t>
            </w:r>
          </w:p>
        </w:tc>
        <w:tc>
          <w:tcPr>
            <w:tcW w:w="4675" w:type="dxa"/>
          </w:tcPr>
          <w:p w14:paraId="35A66E31"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basic</w:t>
            </w:r>
          </w:p>
        </w:tc>
      </w:tr>
      <w:tr w:rsidR="001E527D" w14:paraId="56B272D6" w14:textId="77777777" w:rsidTr="00CE0CAC">
        <w:tc>
          <w:tcPr>
            <w:tcW w:w="4675" w:type="dxa"/>
          </w:tcPr>
          <w:p w14:paraId="02950564"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t>
            </w:r>
            <w:proofErr w:type="spellStart"/>
            <w:r>
              <w:rPr>
                <w:rFonts w:ascii="Tahoma" w:hAnsi="Tahoma" w:cs="Tahoma"/>
                <w:sz w:val="21"/>
                <w:szCs w:val="21"/>
              </w:rPr>
              <w:t>flac</w:t>
            </w:r>
            <w:proofErr w:type="spellEnd"/>
          </w:p>
        </w:tc>
        <w:tc>
          <w:tcPr>
            <w:tcW w:w="4675" w:type="dxa"/>
          </w:tcPr>
          <w:p w14:paraId="29FC7F75"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flac</w:t>
            </w:r>
            <w:proofErr w:type="spellEnd"/>
          </w:p>
        </w:tc>
      </w:tr>
      <w:tr w:rsidR="001E527D" w14:paraId="172E30AC" w14:textId="77777777" w:rsidTr="00CE0CAC">
        <w:tc>
          <w:tcPr>
            <w:tcW w:w="4675" w:type="dxa"/>
          </w:tcPr>
          <w:p w14:paraId="16EC6997"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Audio/g729</w:t>
            </w:r>
          </w:p>
        </w:tc>
        <w:tc>
          <w:tcPr>
            <w:tcW w:w="4675" w:type="dxa"/>
          </w:tcPr>
          <w:p w14:paraId="069B844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g729</w:t>
            </w:r>
          </w:p>
        </w:tc>
      </w:tr>
      <w:tr w:rsidR="001E527D" w14:paraId="27EE63F8" w14:textId="77777777" w:rsidTr="00CE0CAC">
        <w:tc>
          <w:tcPr>
            <w:tcW w:w="4675" w:type="dxa"/>
          </w:tcPr>
          <w:p w14:paraId="620DF5A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Audio/l16</w:t>
            </w:r>
          </w:p>
        </w:tc>
        <w:tc>
          <w:tcPr>
            <w:tcW w:w="4675" w:type="dxa"/>
          </w:tcPr>
          <w:p w14:paraId="4C95BFDD"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pcm</w:t>
            </w:r>
            <w:proofErr w:type="spellEnd"/>
          </w:p>
        </w:tc>
      </w:tr>
      <w:tr w:rsidR="001E527D" w14:paraId="7592FB39" w14:textId="77777777" w:rsidTr="00CE0CAC">
        <w:tc>
          <w:tcPr>
            <w:tcW w:w="4675" w:type="dxa"/>
          </w:tcPr>
          <w:p w14:paraId="7F7DDD0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Audio/mp3</w:t>
            </w:r>
          </w:p>
        </w:tc>
        <w:tc>
          <w:tcPr>
            <w:tcW w:w="4675" w:type="dxa"/>
          </w:tcPr>
          <w:p w14:paraId="1A95881A"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mp3</w:t>
            </w:r>
          </w:p>
        </w:tc>
      </w:tr>
      <w:tr w:rsidR="001E527D" w14:paraId="52A6908A" w14:textId="77777777" w:rsidTr="00CE0CAC">
        <w:tc>
          <w:tcPr>
            <w:tcW w:w="4675" w:type="dxa"/>
          </w:tcPr>
          <w:p w14:paraId="22BCB93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Audio/mpeg</w:t>
            </w:r>
          </w:p>
        </w:tc>
        <w:tc>
          <w:tcPr>
            <w:tcW w:w="4675" w:type="dxa"/>
          </w:tcPr>
          <w:p w14:paraId="3D1B12A1"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mpeg</w:t>
            </w:r>
          </w:p>
        </w:tc>
      </w:tr>
      <w:tr w:rsidR="001E527D" w14:paraId="25A2824B" w14:textId="77777777" w:rsidTr="00CE0CAC">
        <w:tc>
          <w:tcPr>
            <w:tcW w:w="4675" w:type="dxa"/>
          </w:tcPr>
          <w:p w14:paraId="5B03E71B"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t>
            </w:r>
            <w:proofErr w:type="spellStart"/>
            <w:r>
              <w:rPr>
                <w:rFonts w:ascii="Tahoma" w:hAnsi="Tahoma" w:cs="Tahoma"/>
                <w:sz w:val="21"/>
                <w:szCs w:val="21"/>
              </w:rPr>
              <w:t>mulaw</w:t>
            </w:r>
            <w:proofErr w:type="spellEnd"/>
          </w:p>
        </w:tc>
        <w:tc>
          <w:tcPr>
            <w:tcW w:w="4675" w:type="dxa"/>
          </w:tcPr>
          <w:p w14:paraId="3FC5E301"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ulaw</w:t>
            </w:r>
            <w:proofErr w:type="spellEnd"/>
          </w:p>
        </w:tc>
      </w:tr>
      <w:tr w:rsidR="001E527D" w14:paraId="17748DA1" w14:textId="77777777" w:rsidTr="00CE0CAC">
        <w:tc>
          <w:tcPr>
            <w:tcW w:w="4675" w:type="dxa"/>
          </w:tcPr>
          <w:p w14:paraId="666D446C"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t>
            </w:r>
            <w:proofErr w:type="spellStart"/>
            <w:r>
              <w:rPr>
                <w:rFonts w:ascii="Tahoma" w:hAnsi="Tahoma" w:cs="Tahoma"/>
                <w:sz w:val="21"/>
                <w:szCs w:val="21"/>
              </w:rPr>
              <w:t>ogg</w:t>
            </w:r>
            <w:proofErr w:type="spellEnd"/>
          </w:p>
        </w:tc>
        <w:tc>
          <w:tcPr>
            <w:tcW w:w="4675" w:type="dxa"/>
          </w:tcPr>
          <w:p w14:paraId="08E6C08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opus</w:t>
            </w:r>
          </w:p>
        </w:tc>
      </w:tr>
      <w:tr w:rsidR="001E527D" w14:paraId="5F8E0355" w14:textId="77777777" w:rsidTr="00CE0CAC">
        <w:tc>
          <w:tcPr>
            <w:tcW w:w="4675" w:type="dxa"/>
          </w:tcPr>
          <w:p w14:paraId="6D6A0EC3"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Audio/wav</w:t>
            </w:r>
          </w:p>
        </w:tc>
        <w:tc>
          <w:tcPr>
            <w:tcW w:w="4675" w:type="dxa"/>
          </w:tcPr>
          <w:p w14:paraId="18C52E4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wav</w:t>
            </w:r>
          </w:p>
        </w:tc>
      </w:tr>
      <w:tr w:rsidR="001E527D" w14:paraId="61203FD5" w14:textId="77777777" w:rsidTr="00CE0CAC">
        <w:tc>
          <w:tcPr>
            <w:tcW w:w="4675" w:type="dxa"/>
          </w:tcPr>
          <w:p w14:paraId="6622B90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Audio/</w:t>
            </w:r>
            <w:proofErr w:type="spellStart"/>
            <w:r>
              <w:rPr>
                <w:rFonts w:ascii="Tahoma" w:hAnsi="Tahoma" w:cs="Tahoma"/>
                <w:sz w:val="21"/>
                <w:szCs w:val="21"/>
              </w:rPr>
              <w:t>webm</w:t>
            </w:r>
            <w:proofErr w:type="spellEnd"/>
          </w:p>
        </w:tc>
        <w:tc>
          <w:tcPr>
            <w:tcW w:w="4675" w:type="dxa"/>
          </w:tcPr>
          <w:p w14:paraId="5D2149FC"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webm</w:t>
            </w:r>
            <w:proofErr w:type="spellEnd"/>
          </w:p>
        </w:tc>
      </w:tr>
    </w:tbl>
    <w:p w14:paraId="2D3DAED0" w14:textId="77777777" w:rsidR="001E527D" w:rsidRDefault="001E527D" w:rsidP="001E527D">
      <w:pPr>
        <w:spacing w:line="360" w:lineRule="auto"/>
        <w:rPr>
          <w:rFonts w:ascii="Tahoma" w:hAnsi="Tahoma" w:cs="Tahoma"/>
          <w:sz w:val="21"/>
          <w:szCs w:val="21"/>
        </w:rPr>
      </w:pPr>
    </w:p>
    <w:p w14:paraId="326832A3" w14:textId="77777777" w:rsidR="001E527D" w:rsidRDefault="001E527D" w:rsidP="001E527D">
      <w:pPr>
        <w:spacing w:line="360" w:lineRule="auto"/>
        <w:rPr>
          <w:rFonts w:ascii="Tahoma" w:hAnsi="Tahoma" w:cs="Tahoma"/>
          <w:sz w:val="21"/>
          <w:szCs w:val="21"/>
        </w:rPr>
      </w:pPr>
    </w:p>
    <w:p w14:paraId="626B5F38" w14:textId="77777777" w:rsidR="001E527D" w:rsidRDefault="001E527D" w:rsidP="001E527D">
      <w:pPr>
        <w:spacing w:line="360" w:lineRule="auto"/>
        <w:rPr>
          <w:rFonts w:ascii="Tahoma" w:hAnsi="Tahoma" w:cs="Tahoma"/>
          <w:sz w:val="21"/>
          <w:szCs w:val="21"/>
        </w:rPr>
      </w:pPr>
    </w:p>
    <w:p w14:paraId="4C30D689" w14:textId="77777777" w:rsidR="001E527D" w:rsidRDefault="001E527D" w:rsidP="001E527D">
      <w:pPr>
        <w:spacing w:line="360" w:lineRule="auto"/>
        <w:jc w:val="center"/>
        <w:rPr>
          <w:rFonts w:ascii="Tahoma" w:hAnsi="Tahoma" w:cs="Tahoma"/>
          <w:b/>
          <w:sz w:val="21"/>
          <w:szCs w:val="21"/>
        </w:rPr>
      </w:pPr>
      <w:r>
        <w:rPr>
          <w:rFonts w:ascii="Tahoma" w:hAnsi="Tahoma" w:cs="Tahoma"/>
          <w:b/>
          <w:sz w:val="21"/>
          <w:szCs w:val="21"/>
        </w:rPr>
        <w:t>VIDEO FORMATS</w:t>
      </w:r>
    </w:p>
    <w:tbl>
      <w:tblPr>
        <w:tblStyle w:val="TableGrid"/>
        <w:tblW w:w="0" w:type="auto"/>
        <w:tblLook w:val="04A0" w:firstRow="1" w:lastRow="0" w:firstColumn="1" w:lastColumn="0" w:noHBand="0" w:noVBand="1"/>
      </w:tblPr>
      <w:tblGrid>
        <w:gridCol w:w="3116"/>
        <w:gridCol w:w="3117"/>
        <w:gridCol w:w="3117"/>
      </w:tblGrid>
      <w:tr w:rsidR="001E527D" w14:paraId="784BB34E" w14:textId="77777777" w:rsidTr="00CE0CAC">
        <w:tc>
          <w:tcPr>
            <w:tcW w:w="3116" w:type="dxa"/>
          </w:tcPr>
          <w:p w14:paraId="08A334E4" w14:textId="77777777" w:rsidR="001E527D" w:rsidRPr="00865302" w:rsidRDefault="001E527D" w:rsidP="00CE0CAC">
            <w:pPr>
              <w:spacing w:line="360" w:lineRule="auto"/>
              <w:rPr>
                <w:rFonts w:ascii="Tahoma" w:hAnsi="Tahoma" w:cs="Tahoma"/>
                <w:b/>
                <w:sz w:val="21"/>
                <w:szCs w:val="21"/>
              </w:rPr>
            </w:pPr>
            <w:r>
              <w:rPr>
                <w:rFonts w:ascii="Tahoma" w:hAnsi="Tahoma" w:cs="Tahoma"/>
                <w:b/>
                <w:sz w:val="21"/>
                <w:szCs w:val="21"/>
              </w:rPr>
              <w:t>Video Format</w:t>
            </w:r>
          </w:p>
        </w:tc>
        <w:tc>
          <w:tcPr>
            <w:tcW w:w="3117" w:type="dxa"/>
          </w:tcPr>
          <w:p w14:paraId="7830D09D" w14:textId="77777777" w:rsidR="001E527D" w:rsidRDefault="001E527D" w:rsidP="00CE0CAC">
            <w:pPr>
              <w:spacing w:line="360" w:lineRule="auto"/>
              <w:rPr>
                <w:rFonts w:ascii="Tahoma" w:hAnsi="Tahoma" w:cs="Tahoma"/>
                <w:b/>
                <w:sz w:val="21"/>
                <w:szCs w:val="21"/>
              </w:rPr>
            </w:pPr>
            <w:r>
              <w:rPr>
                <w:rFonts w:ascii="Tahoma" w:hAnsi="Tahoma" w:cs="Tahoma"/>
                <w:b/>
                <w:sz w:val="21"/>
                <w:szCs w:val="21"/>
              </w:rPr>
              <w:t>Extension</w:t>
            </w:r>
          </w:p>
        </w:tc>
        <w:tc>
          <w:tcPr>
            <w:tcW w:w="3117" w:type="dxa"/>
          </w:tcPr>
          <w:p w14:paraId="03C0034F" w14:textId="77777777" w:rsidR="001E527D" w:rsidRDefault="001E527D" w:rsidP="00CE0CAC">
            <w:pPr>
              <w:spacing w:line="360" w:lineRule="auto"/>
              <w:rPr>
                <w:rFonts w:ascii="Tahoma" w:hAnsi="Tahoma" w:cs="Tahoma"/>
                <w:b/>
                <w:sz w:val="21"/>
                <w:szCs w:val="21"/>
              </w:rPr>
            </w:pPr>
            <w:r>
              <w:rPr>
                <w:rFonts w:ascii="Tahoma" w:hAnsi="Tahoma" w:cs="Tahoma"/>
                <w:b/>
                <w:sz w:val="21"/>
                <w:szCs w:val="21"/>
              </w:rPr>
              <w:t>Min. Required channels</w:t>
            </w:r>
          </w:p>
        </w:tc>
      </w:tr>
      <w:tr w:rsidR="001E527D" w14:paraId="7C1796E1" w14:textId="77777777" w:rsidTr="00CE0CAC">
        <w:tc>
          <w:tcPr>
            <w:tcW w:w="3116" w:type="dxa"/>
          </w:tcPr>
          <w:p w14:paraId="0B2AADBA" w14:textId="77777777" w:rsidR="001E527D" w:rsidRPr="00865302" w:rsidRDefault="001E527D" w:rsidP="00CE0CAC">
            <w:pPr>
              <w:spacing w:line="360" w:lineRule="auto"/>
              <w:rPr>
                <w:rFonts w:ascii="Tahoma" w:hAnsi="Tahoma" w:cs="Tahoma"/>
                <w:sz w:val="21"/>
                <w:szCs w:val="21"/>
              </w:rPr>
            </w:pPr>
            <w:r w:rsidRPr="00865302">
              <w:rPr>
                <w:rFonts w:ascii="Tahoma" w:hAnsi="Tahoma" w:cs="Tahoma"/>
                <w:sz w:val="21"/>
                <w:szCs w:val="21"/>
              </w:rPr>
              <w:t xml:space="preserve">Material </w:t>
            </w:r>
            <w:r>
              <w:rPr>
                <w:rFonts w:ascii="Tahoma" w:hAnsi="Tahoma" w:cs="Tahoma"/>
                <w:sz w:val="21"/>
                <w:szCs w:val="21"/>
              </w:rPr>
              <w:t>e</w:t>
            </w:r>
            <w:r w:rsidRPr="00865302">
              <w:rPr>
                <w:rFonts w:ascii="Tahoma" w:hAnsi="Tahoma" w:cs="Tahoma"/>
                <w:sz w:val="21"/>
                <w:szCs w:val="21"/>
              </w:rPr>
              <w:t xml:space="preserve">xchange </w:t>
            </w:r>
            <w:r>
              <w:rPr>
                <w:rFonts w:ascii="Tahoma" w:hAnsi="Tahoma" w:cs="Tahoma"/>
                <w:sz w:val="21"/>
                <w:szCs w:val="21"/>
              </w:rPr>
              <w:t>f</w:t>
            </w:r>
            <w:r w:rsidRPr="00865302">
              <w:rPr>
                <w:rFonts w:ascii="Tahoma" w:hAnsi="Tahoma" w:cs="Tahoma"/>
                <w:sz w:val="21"/>
                <w:szCs w:val="21"/>
              </w:rPr>
              <w:t>ormat</w:t>
            </w:r>
          </w:p>
        </w:tc>
        <w:tc>
          <w:tcPr>
            <w:tcW w:w="3117" w:type="dxa"/>
          </w:tcPr>
          <w:p w14:paraId="7F576BBE"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m</w:t>
            </w:r>
            <w:r w:rsidRPr="00865302">
              <w:rPr>
                <w:rFonts w:ascii="Tahoma" w:hAnsi="Tahoma" w:cs="Tahoma"/>
                <w:sz w:val="21"/>
                <w:szCs w:val="21"/>
              </w:rPr>
              <w:t>xf</w:t>
            </w:r>
            <w:proofErr w:type="spellEnd"/>
          </w:p>
        </w:tc>
        <w:tc>
          <w:tcPr>
            <w:tcW w:w="3117" w:type="dxa"/>
          </w:tcPr>
          <w:p w14:paraId="57CD5A8C" w14:textId="77777777" w:rsidR="001E527D" w:rsidRPr="00865302" w:rsidRDefault="001E527D" w:rsidP="00CE0CAC">
            <w:pPr>
              <w:spacing w:line="360" w:lineRule="auto"/>
              <w:rPr>
                <w:rFonts w:ascii="Tahoma" w:hAnsi="Tahoma" w:cs="Tahoma"/>
                <w:sz w:val="21"/>
                <w:szCs w:val="21"/>
              </w:rPr>
            </w:pPr>
            <w:r w:rsidRPr="00865302">
              <w:rPr>
                <w:rFonts w:ascii="Tahoma" w:hAnsi="Tahoma" w:cs="Tahoma"/>
                <w:sz w:val="21"/>
                <w:szCs w:val="21"/>
              </w:rPr>
              <w:t>2</w:t>
            </w:r>
          </w:p>
        </w:tc>
      </w:tr>
      <w:tr w:rsidR="001E527D" w14:paraId="52DDD751" w14:textId="77777777" w:rsidTr="00CE0CAC">
        <w:tc>
          <w:tcPr>
            <w:tcW w:w="3116" w:type="dxa"/>
          </w:tcPr>
          <w:p w14:paraId="300436C4"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Quicktime</w:t>
            </w:r>
            <w:proofErr w:type="spellEnd"/>
            <w:r>
              <w:rPr>
                <w:rFonts w:ascii="Tahoma" w:hAnsi="Tahoma" w:cs="Tahoma"/>
                <w:sz w:val="21"/>
                <w:szCs w:val="21"/>
              </w:rPr>
              <w:t xml:space="preserve"> file format</w:t>
            </w:r>
          </w:p>
        </w:tc>
        <w:tc>
          <w:tcPr>
            <w:tcW w:w="3117" w:type="dxa"/>
          </w:tcPr>
          <w:p w14:paraId="2CB5CEF4"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mov</w:t>
            </w:r>
            <w:proofErr w:type="spellEnd"/>
          </w:p>
        </w:tc>
        <w:tc>
          <w:tcPr>
            <w:tcW w:w="3117" w:type="dxa"/>
          </w:tcPr>
          <w:p w14:paraId="55D120A2"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5843E7CA" w14:textId="77777777" w:rsidTr="00CE0CAC">
        <w:tc>
          <w:tcPr>
            <w:tcW w:w="3116" w:type="dxa"/>
          </w:tcPr>
          <w:p w14:paraId="239A30EB"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MPEG-4</w:t>
            </w:r>
          </w:p>
        </w:tc>
        <w:tc>
          <w:tcPr>
            <w:tcW w:w="3117" w:type="dxa"/>
          </w:tcPr>
          <w:p w14:paraId="6D536FD3"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mp4</w:t>
            </w:r>
          </w:p>
        </w:tc>
        <w:tc>
          <w:tcPr>
            <w:tcW w:w="3117" w:type="dxa"/>
          </w:tcPr>
          <w:p w14:paraId="34F5E44B"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5D78116C" w14:textId="77777777" w:rsidTr="00CE0CAC">
        <w:tc>
          <w:tcPr>
            <w:tcW w:w="3116" w:type="dxa"/>
          </w:tcPr>
          <w:p w14:paraId="4020025B"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Windows media file</w:t>
            </w:r>
          </w:p>
        </w:tc>
        <w:tc>
          <w:tcPr>
            <w:tcW w:w="3117" w:type="dxa"/>
          </w:tcPr>
          <w:p w14:paraId="27072BF6"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wmv</w:t>
            </w:r>
            <w:proofErr w:type="spellEnd"/>
          </w:p>
        </w:tc>
        <w:tc>
          <w:tcPr>
            <w:tcW w:w="3117" w:type="dxa"/>
          </w:tcPr>
          <w:p w14:paraId="592E3A1B"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73CAAE27" w14:textId="77777777" w:rsidTr="00CE0CAC">
        <w:tc>
          <w:tcPr>
            <w:tcW w:w="3116" w:type="dxa"/>
          </w:tcPr>
          <w:p w14:paraId="6241407D"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Flash video format</w:t>
            </w:r>
          </w:p>
        </w:tc>
        <w:tc>
          <w:tcPr>
            <w:tcW w:w="3117" w:type="dxa"/>
          </w:tcPr>
          <w:p w14:paraId="7C53D698"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flv</w:t>
            </w:r>
            <w:proofErr w:type="spellEnd"/>
          </w:p>
        </w:tc>
        <w:tc>
          <w:tcPr>
            <w:tcW w:w="3117" w:type="dxa"/>
          </w:tcPr>
          <w:p w14:paraId="375C8798"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3B89320F" w14:textId="77777777" w:rsidTr="00CE0CAC">
        <w:tc>
          <w:tcPr>
            <w:tcW w:w="3116" w:type="dxa"/>
          </w:tcPr>
          <w:p w14:paraId="41880980"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Audio video interleave</w:t>
            </w:r>
          </w:p>
        </w:tc>
        <w:tc>
          <w:tcPr>
            <w:tcW w:w="3117" w:type="dxa"/>
          </w:tcPr>
          <w:p w14:paraId="1AE14CBE"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avi</w:t>
            </w:r>
            <w:proofErr w:type="spellEnd"/>
          </w:p>
        </w:tc>
        <w:tc>
          <w:tcPr>
            <w:tcW w:w="3117" w:type="dxa"/>
          </w:tcPr>
          <w:p w14:paraId="5049D550"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04374483" w14:textId="77777777" w:rsidTr="00CE0CAC">
        <w:tc>
          <w:tcPr>
            <w:tcW w:w="3116" w:type="dxa"/>
          </w:tcPr>
          <w:p w14:paraId="195234AE"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Shockwave flash</w:t>
            </w:r>
          </w:p>
        </w:tc>
        <w:tc>
          <w:tcPr>
            <w:tcW w:w="3117" w:type="dxa"/>
          </w:tcPr>
          <w:p w14:paraId="01BBB8C7" w14:textId="77777777" w:rsidR="001E527D" w:rsidRPr="00865302" w:rsidRDefault="001E527D" w:rsidP="00CE0CAC">
            <w:pPr>
              <w:spacing w:line="360" w:lineRule="auto"/>
              <w:rPr>
                <w:rFonts w:ascii="Tahoma" w:hAnsi="Tahoma" w:cs="Tahoma"/>
                <w:sz w:val="21"/>
                <w:szCs w:val="21"/>
              </w:rPr>
            </w:pPr>
            <w:proofErr w:type="spellStart"/>
            <w:r>
              <w:rPr>
                <w:rFonts w:ascii="Tahoma" w:hAnsi="Tahoma" w:cs="Tahoma"/>
                <w:sz w:val="21"/>
                <w:szCs w:val="21"/>
              </w:rPr>
              <w:t>swf</w:t>
            </w:r>
            <w:proofErr w:type="spellEnd"/>
          </w:p>
        </w:tc>
        <w:tc>
          <w:tcPr>
            <w:tcW w:w="3117" w:type="dxa"/>
          </w:tcPr>
          <w:p w14:paraId="19AC5B4C" w14:textId="77777777" w:rsidR="001E527D" w:rsidRPr="00865302" w:rsidRDefault="001E527D" w:rsidP="00CE0CAC">
            <w:pPr>
              <w:spacing w:line="360" w:lineRule="auto"/>
              <w:rPr>
                <w:rFonts w:ascii="Tahoma" w:hAnsi="Tahoma" w:cs="Tahoma"/>
                <w:sz w:val="21"/>
                <w:szCs w:val="21"/>
              </w:rPr>
            </w:pPr>
            <w:r>
              <w:rPr>
                <w:rFonts w:ascii="Tahoma" w:hAnsi="Tahoma" w:cs="Tahoma"/>
                <w:sz w:val="21"/>
                <w:szCs w:val="21"/>
              </w:rPr>
              <w:t>1</w:t>
            </w:r>
          </w:p>
        </w:tc>
      </w:tr>
      <w:tr w:rsidR="001E527D" w14:paraId="1706FEB9" w14:textId="77777777" w:rsidTr="00CE0CAC">
        <w:tc>
          <w:tcPr>
            <w:tcW w:w="3116" w:type="dxa"/>
          </w:tcPr>
          <w:p w14:paraId="574C0E29" w14:textId="77777777" w:rsidR="001E527D" w:rsidRDefault="001E527D" w:rsidP="00CE0CAC">
            <w:pPr>
              <w:spacing w:line="360" w:lineRule="auto"/>
              <w:rPr>
                <w:rFonts w:ascii="Tahoma" w:hAnsi="Tahoma" w:cs="Tahoma"/>
                <w:sz w:val="21"/>
                <w:szCs w:val="21"/>
              </w:rPr>
            </w:pPr>
            <w:r>
              <w:rPr>
                <w:rFonts w:ascii="Tahoma" w:hAnsi="Tahoma" w:cs="Tahoma"/>
                <w:sz w:val="21"/>
                <w:szCs w:val="21"/>
              </w:rPr>
              <w:t>Apple MPEG-4</w:t>
            </w:r>
          </w:p>
        </w:tc>
        <w:tc>
          <w:tcPr>
            <w:tcW w:w="3117" w:type="dxa"/>
          </w:tcPr>
          <w:p w14:paraId="1BC81A0E" w14:textId="77777777" w:rsidR="001E527D" w:rsidRDefault="001E527D" w:rsidP="00CE0CAC">
            <w:pPr>
              <w:spacing w:line="360" w:lineRule="auto"/>
              <w:rPr>
                <w:rFonts w:ascii="Tahoma" w:hAnsi="Tahoma" w:cs="Tahoma"/>
                <w:sz w:val="21"/>
                <w:szCs w:val="21"/>
              </w:rPr>
            </w:pPr>
            <w:r>
              <w:rPr>
                <w:rFonts w:ascii="Tahoma" w:hAnsi="Tahoma" w:cs="Tahoma"/>
                <w:sz w:val="21"/>
                <w:szCs w:val="21"/>
              </w:rPr>
              <w:t>m4v</w:t>
            </w:r>
          </w:p>
        </w:tc>
        <w:tc>
          <w:tcPr>
            <w:tcW w:w="3117" w:type="dxa"/>
          </w:tcPr>
          <w:p w14:paraId="669C58C9" w14:textId="77777777" w:rsidR="001E527D" w:rsidRDefault="001E527D" w:rsidP="00CE0CAC">
            <w:pPr>
              <w:spacing w:line="360" w:lineRule="auto"/>
              <w:rPr>
                <w:rFonts w:ascii="Tahoma" w:hAnsi="Tahoma" w:cs="Tahoma"/>
                <w:sz w:val="21"/>
                <w:szCs w:val="21"/>
              </w:rPr>
            </w:pPr>
            <w:r>
              <w:rPr>
                <w:rFonts w:ascii="Tahoma" w:hAnsi="Tahoma" w:cs="Tahoma"/>
                <w:sz w:val="21"/>
                <w:szCs w:val="21"/>
              </w:rPr>
              <w:t>1</w:t>
            </w:r>
          </w:p>
        </w:tc>
      </w:tr>
    </w:tbl>
    <w:p w14:paraId="0266C1AC" w14:textId="77777777" w:rsidR="001E527D" w:rsidRDefault="001E527D" w:rsidP="001E527D">
      <w:pPr>
        <w:spacing w:line="360" w:lineRule="auto"/>
        <w:rPr>
          <w:rFonts w:ascii="Tahoma" w:hAnsi="Tahoma" w:cs="Tahoma"/>
          <w:sz w:val="21"/>
          <w:szCs w:val="21"/>
        </w:rPr>
      </w:pPr>
    </w:p>
    <w:p w14:paraId="3B209B62" w14:textId="77777777" w:rsidR="001E527D" w:rsidRDefault="001E527D" w:rsidP="001E527D">
      <w:pPr>
        <w:spacing w:line="360" w:lineRule="auto"/>
        <w:rPr>
          <w:rFonts w:ascii="Tahoma" w:hAnsi="Tahoma" w:cs="Tahoma"/>
          <w:sz w:val="21"/>
          <w:szCs w:val="21"/>
        </w:rPr>
      </w:pPr>
      <w:r w:rsidRPr="00B64BC1">
        <w:rPr>
          <w:rFonts w:ascii="Tahoma" w:hAnsi="Tahoma" w:cs="Tahoma"/>
          <w:b/>
          <w:sz w:val="21"/>
          <w:szCs w:val="21"/>
        </w:rPr>
        <w:t xml:space="preserve">NOTE: </w:t>
      </w:r>
      <w:r w:rsidRPr="00B64BC1">
        <w:rPr>
          <w:rFonts w:ascii="Tahoma" w:hAnsi="Tahoma" w:cs="Tahoma"/>
          <w:sz w:val="21"/>
          <w:szCs w:val="21"/>
        </w:rPr>
        <w:t>All video formats have a required minimum number of audio channels that the media file must have in order to be processed</w:t>
      </w:r>
      <w:r>
        <w:rPr>
          <w:rFonts w:ascii="Tahoma" w:hAnsi="Tahoma" w:cs="Tahoma"/>
          <w:sz w:val="21"/>
          <w:szCs w:val="21"/>
        </w:rPr>
        <w:t>. This allows source separation to occur for multiple speakers.</w:t>
      </w:r>
    </w:p>
    <w:p w14:paraId="6CF5C569" w14:textId="77777777" w:rsidR="001E527D" w:rsidRPr="00B64BC1" w:rsidRDefault="001E527D" w:rsidP="001E527D">
      <w:pPr>
        <w:spacing w:line="360" w:lineRule="auto"/>
        <w:rPr>
          <w:rFonts w:ascii="Tahoma" w:hAnsi="Tahoma" w:cs="Tahoma"/>
          <w:sz w:val="21"/>
          <w:szCs w:val="21"/>
        </w:rPr>
      </w:pPr>
    </w:p>
    <w:p w14:paraId="2BA33093"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Transcribing existing conversations</w:t>
      </w:r>
    </w:p>
    <w:p w14:paraId="2E8B52BE" w14:textId="77777777" w:rsidR="001E527D" w:rsidRDefault="001E527D" w:rsidP="001E527D">
      <w:pPr>
        <w:spacing w:line="360" w:lineRule="auto"/>
        <w:rPr>
          <w:rFonts w:ascii="Tahoma" w:hAnsi="Tahoma" w:cs="Tahoma"/>
          <w:sz w:val="21"/>
          <w:szCs w:val="21"/>
        </w:rPr>
      </w:pPr>
      <w:r>
        <w:rPr>
          <w:rFonts w:ascii="Tahoma" w:hAnsi="Tahoma" w:cs="Tahoma"/>
          <w:sz w:val="21"/>
          <w:szCs w:val="21"/>
        </w:rPr>
        <w:t>Gailbot allows users to transcribe all video / audio files that are supported while allowing a large level of customization. This allows users to tweak custom thresholds for different statistical models, CHAT files, and machine learning algorithms using a user-friendly command line interface.</w:t>
      </w:r>
    </w:p>
    <w:p w14:paraId="31F2069C" w14:textId="77777777" w:rsidR="001E527D" w:rsidRDefault="001E527D" w:rsidP="001E527D">
      <w:pPr>
        <w:spacing w:line="360" w:lineRule="auto"/>
        <w:rPr>
          <w:rFonts w:ascii="Tahoma" w:hAnsi="Tahoma" w:cs="Tahoma"/>
          <w:sz w:val="21"/>
          <w:szCs w:val="21"/>
        </w:rPr>
      </w:pPr>
      <w:r>
        <w:rPr>
          <w:rFonts w:ascii="Tahoma" w:hAnsi="Tahoma" w:cs="Tahoma"/>
          <w:sz w:val="21"/>
          <w:szCs w:val="21"/>
        </w:rPr>
        <w:t>A simple breakdown of the process is provided below. A more-detailed technical description is provided later on.</w:t>
      </w:r>
    </w:p>
    <w:p w14:paraId="2CF4625E" w14:textId="77777777" w:rsidR="001E527D" w:rsidRDefault="001E527D" w:rsidP="001E527D">
      <w:pPr>
        <w:spacing w:line="360" w:lineRule="auto"/>
        <w:rPr>
          <w:rFonts w:ascii="Tahoma" w:hAnsi="Tahoma" w:cs="Tahoma"/>
          <w:sz w:val="21"/>
          <w:szCs w:val="21"/>
        </w:rPr>
      </w:pPr>
    </w:p>
    <w:p w14:paraId="366E85DE" w14:textId="77777777" w:rsidR="001E527D" w:rsidRDefault="001E527D" w:rsidP="001E527D">
      <w:pPr>
        <w:spacing w:line="360" w:lineRule="auto"/>
        <w:rPr>
          <w:rFonts w:ascii="Tahoma" w:hAnsi="Tahoma" w:cs="Tahoma"/>
          <w:sz w:val="21"/>
          <w:szCs w:val="21"/>
        </w:rPr>
      </w:pPr>
      <w:r w:rsidRPr="00CF2CB4">
        <w:rPr>
          <w:rFonts w:ascii="Tahoma" w:hAnsi="Tahoma" w:cs="Tahoma"/>
          <w:b/>
          <w:sz w:val="21"/>
          <w:szCs w:val="21"/>
        </w:rPr>
        <w:t>STEP 1</w:t>
      </w:r>
      <w:r>
        <w:rPr>
          <w:rFonts w:ascii="Tahoma" w:hAnsi="Tahoma" w:cs="Tahoma"/>
          <w:sz w:val="21"/>
          <w:szCs w:val="21"/>
        </w:rPr>
        <w:t>: Select all files.</w:t>
      </w:r>
    </w:p>
    <w:p w14:paraId="491267B2"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There are multiple ways to add supported files to Gailbot:</w:t>
      </w:r>
    </w:p>
    <w:p w14:paraId="6220ED88" w14:textId="77777777" w:rsidR="001E527D" w:rsidRDefault="001E527D" w:rsidP="001E527D">
      <w:pPr>
        <w:pStyle w:val="ListParagraph"/>
        <w:numPr>
          <w:ilvl w:val="1"/>
          <w:numId w:val="8"/>
        </w:numPr>
        <w:spacing w:line="360" w:lineRule="auto"/>
        <w:rPr>
          <w:rFonts w:ascii="Tahoma" w:hAnsi="Tahoma" w:cs="Tahoma"/>
          <w:sz w:val="21"/>
          <w:szCs w:val="21"/>
        </w:rPr>
      </w:pPr>
      <w:r>
        <w:rPr>
          <w:rFonts w:ascii="Tahoma" w:hAnsi="Tahoma" w:cs="Tahoma"/>
          <w:sz w:val="21"/>
          <w:szCs w:val="21"/>
        </w:rPr>
        <w:t>Add files as an individual file using the name of the file.</w:t>
      </w:r>
    </w:p>
    <w:p w14:paraId="24455A64" w14:textId="77777777" w:rsidR="001E527D" w:rsidRPr="00294FD0" w:rsidRDefault="001E527D" w:rsidP="001E527D">
      <w:pPr>
        <w:spacing w:line="360" w:lineRule="auto"/>
        <w:rPr>
          <w:rFonts w:ascii="Tahoma" w:hAnsi="Tahoma" w:cs="Tahoma"/>
          <w:sz w:val="21"/>
          <w:szCs w:val="21"/>
        </w:rPr>
      </w:pPr>
      <w:r>
        <w:rPr>
          <w:noProof/>
        </w:rPr>
        <mc:AlternateContent>
          <mc:Choice Requires="wpg">
            <w:drawing>
              <wp:anchor distT="0" distB="0" distL="114300" distR="114300" simplePos="0" relativeHeight="251670528" behindDoc="1" locked="0" layoutInCell="1" allowOverlap="1" wp14:anchorId="22D070E4" wp14:editId="3187ABFA">
                <wp:simplePos x="0" y="0"/>
                <wp:positionH relativeFrom="page">
                  <wp:posOffset>2397760</wp:posOffset>
                </wp:positionH>
                <wp:positionV relativeFrom="paragraph">
                  <wp:posOffset>40640</wp:posOffset>
                </wp:positionV>
                <wp:extent cx="2743200" cy="335280"/>
                <wp:effectExtent l="0" t="0" r="25400" b="762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335280"/>
                          <a:chOff x="867" y="-368"/>
                          <a:chExt cx="10185" cy="990"/>
                        </a:xfrm>
                      </wpg:grpSpPr>
                      <wps:wsp>
                        <wps:cNvPr id="8"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2033B74F" w14:textId="77777777" w:rsidR="001E527D" w:rsidRDefault="001E527D" w:rsidP="001E527D">
                              <w:pPr>
                                <w:jc w:val="center"/>
                              </w:pPr>
                              <w:r>
                                <w:t>Sample1.mp3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D070E4" id="_x0000_s1038" style="position:absolute;margin-left:188.8pt;margin-top:3.2pt;width:3in;height:26.4pt;z-index:-251645952;mso-position-horizontal-relative:page" coordorigin="867,-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">
                <v:shape id="Freeform 10" o:spid="_x0000_s1039"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9" o:spid="_x0000_s1040"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2033B74F" w14:textId="77777777" w:rsidR="001E527D" w:rsidRDefault="001E527D" w:rsidP="001E527D">
                        <w:pPr>
                          <w:jc w:val="center"/>
                        </w:pPr>
                        <w:r>
                          <w:t>Sample1.mp3</w:t>
                        </w:r>
                      </w:p>
                    </w:txbxContent>
                  </v:textbox>
                </v:shape>
                <w10:wrap anchorx="page"/>
              </v:group>
            </w:pict>
          </mc:Fallback>
        </mc:AlternateContent>
      </w:r>
    </w:p>
    <w:p w14:paraId="13A97BF5" w14:textId="77777777" w:rsidR="001E527D" w:rsidRPr="00CE7D58" w:rsidRDefault="001E527D" w:rsidP="001E527D">
      <w:pPr>
        <w:spacing w:line="360" w:lineRule="auto"/>
        <w:rPr>
          <w:rFonts w:ascii="Tahoma" w:hAnsi="Tahoma" w:cs="Tahoma"/>
          <w:sz w:val="21"/>
          <w:szCs w:val="21"/>
        </w:rPr>
      </w:pPr>
    </w:p>
    <w:p w14:paraId="6805205F" w14:textId="77777777" w:rsidR="001E527D" w:rsidRDefault="001E527D" w:rsidP="001E527D">
      <w:pPr>
        <w:pStyle w:val="ListParagraph"/>
        <w:numPr>
          <w:ilvl w:val="1"/>
          <w:numId w:val="8"/>
        </w:numPr>
        <w:spacing w:line="360" w:lineRule="auto"/>
        <w:rPr>
          <w:rFonts w:ascii="Tahoma" w:hAnsi="Tahoma" w:cs="Tahoma"/>
          <w:sz w:val="21"/>
          <w:szCs w:val="21"/>
        </w:rPr>
      </w:pPr>
      <w:r>
        <w:rPr>
          <w:rFonts w:ascii="Tahoma" w:hAnsi="Tahoma" w:cs="Tahoma"/>
          <w:sz w:val="21"/>
          <w:szCs w:val="21"/>
        </w:rPr>
        <w:t xml:space="preserve">Add two pair files part of the same conversation using the </w:t>
      </w:r>
      <w:r>
        <w:rPr>
          <w:rFonts w:ascii="Tahoma" w:hAnsi="Tahoma" w:cs="Tahoma"/>
          <w:b/>
          <w:sz w:val="21"/>
          <w:szCs w:val="21"/>
        </w:rPr>
        <w:t xml:space="preserve">‘-pair’ </w:t>
      </w:r>
      <w:r>
        <w:rPr>
          <w:rFonts w:ascii="Tahoma" w:hAnsi="Tahoma" w:cs="Tahoma"/>
          <w:sz w:val="21"/>
          <w:szCs w:val="21"/>
        </w:rPr>
        <w:t>flag. Note that this flag can be used multiple times in the same instance.</w:t>
      </w:r>
    </w:p>
    <w:p w14:paraId="27B7C976" w14:textId="77777777" w:rsidR="001E527D" w:rsidRPr="000B53A0" w:rsidRDefault="001E527D" w:rsidP="001E527D">
      <w:pPr>
        <w:pStyle w:val="ListParagraph"/>
        <w:numPr>
          <w:ilvl w:val="1"/>
          <w:numId w:val="8"/>
        </w:numPr>
        <w:spacing w:line="360" w:lineRule="auto"/>
        <w:rPr>
          <w:rFonts w:ascii="Tahoma" w:hAnsi="Tahoma" w:cs="Tahoma"/>
          <w:sz w:val="21"/>
          <w:szCs w:val="21"/>
        </w:rPr>
      </w:pPr>
      <w:r>
        <w:rPr>
          <w:rFonts w:ascii="Tahoma" w:hAnsi="Tahoma" w:cs="Tahoma"/>
          <w:sz w:val="21"/>
          <w:szCs w:val="21"/>
        </w:rPr>
        <w:t xml:space="preserve"> </w:t>
      </w:r>
      <w:r w:rsidRPr="000B53A0">
        <w:rPr>
          <w:rFonts w:ascii="Tahoma" w:hAnsi="Tahoma" w:cs="Tahoma"/>
          <w:b/>
          <w:sz w:val="21"/>
          <w:szCs w:val="21"/>
        </w:rPr>
        <w:t xml:space="preserve">NOTE: </w:t>
      </w:r>
      <w:r w:rsidRPr="000B53A0">
        <w:rPr>
          <w:rFonts w:ascii="Tahoma" w:hAnsi="Tahoma" w:cs="Tahoma"/>
          <w:sz w:val="21"/>
          <w:szCs w:val="21"/>
        </w:rPr>
        <w:t>Pair files are files that are conversations recorded with separate audio channels for each speaker.</w:t>
      </w:r>
    </w:p>
    <w:p w14:paraId="50B86B63" w14:textId="77777777" w:rsidR="001E527D" w:rsidRDefault="001E527D" w:rsidP="001E527D">
      <w:pPr>
        <w:spacing w:line="360" w:lineRule="auto"/>
        <w:rPr>
          <w:rFonts w:ascii="Tahoma" w:hAnsi="Tahoma" w:cs="Tahoma"/>
          <w:sz w:val="21"/>
          <w:szCs w:val="21"/>
        </w:rPr>
      </w:pPr>
      <w:r>
        <w:rPr>
          <w:noProof/>
        </w:rPr>
        <mc:AlternateContent>
          <mc:Choice Requires="wpg">
            <w:drawing>
              <wp:anchor distT="0" distB="0" distL="114300" distR="114300" simplePos="0" relativeHeight="251663360" behindDoc="1" locked="0" layoutInCell="1" allowOverlap="1" wp14:anchorId="3CDD64CC" wp14:editId="1470AAD2">
                <wp:simplePos x="0" y="0"/>
                <wp:positionH relativeFrom="page">
                  <wp:posOffset>2400300</wp:posOffset>
                </wp:positionH>
                <wp:positionV relativeFrom="paragraph">
                  <wp:posOffset>48260</wp:posOffset>
                </wp:positionV>
                <wp:extent cx="2990850" cy="666750"/>
                <wp:effectExtent l="0" t="0" r="31750" b="19050"/>
                <wp:wrapNone/>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666750"/>
                          <a:chOff x="867" y="-368"/>
                          <a:chExt cx="10185" cy="990"/>
                        </a:xfrm>
                      </wpg:grpSpPr>
                      <wps:wsp>
                        <wps:cNvPr id="5"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7B0C14D5" w14:textId="77777777" w:rsidR="001E527D" w:rsidRDefault="001E527D" w:rsidP="001E527D"/>
                            <w:p w14:paraId="198825FE" w14:textId="77777777" w:rsidR="001E527D" w:rsidRDefault="001E527D" w:rsidP="001E527D">
                              <w:pPr>
                                <w:jc w:val="center"/>
                              </w:pPr>
                              <w:r>
                                <w:t>-pair [file1] [file2]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DD64CC" id="_x0000_s1041" style="position:absolute;margin-left:189pt;margin-top:3.8pt;width:235.5pt;height:52.5pt;z-index:-251653120;mso-position-horizontal-relative:page" coordorigin="867,-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">
                <v:shape id="Freeform 10" o:spid="_x0000_s1042"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6" o:spid="_x0000_s1043"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7B0C14D5" w14:textId="77777777" w:rsidR="001E527D" w:rsidRDefault="001E527D" w:rsidP="001E527D"/>
                      <w:p w14:paraId="198825FE" w14:textId="77777777" w:rsidR="001E527D" w:rsidRDefault="001E527D" w:rsidP="001E527D">
                        <w:pPr>
                          <w:jc w:val="center"/>
                        </w:pPr>
                        <w:r>
                          <w:t>-pair [file1] [file2]</w:t>
                        </w:r>
                      </w:p>
                    </w:txbxContent>
                  </v:textbox>
                </v:shape>
                <w10:wrap anchorx="page"/>
              </v:group>
            </w:pict>
          </mc:Fallback>
        </mc:AlternateContent>
      </w:r>
    </w:p>
    <w:p w14:paraId="4DFCA5A8" w14:textId="77777777" w:rsidR="001E527D" w:rsidRDefault="001E527D" w:rsidP="001E527D">
      <w:pPr>
        <w:tabs>
          <w:tab w:val="left" w:pos="2820"/>
        </w:tabs>
        <w:spacing w:line="360" w:lineRule="auto"/>
        <w:rPr>
          <w:rFonts w:ascii="Tahoma" w:hAnsi="Tahoma" w:cs="Tahoma"/>
          <w:sz w:val="21"/>
          <w:szCs w:val="21"/>
        </w:rPr>
      </w:pPr>
      <w:r>
        <w:rPr>
          <w:rFonts w:ascii="Tahoma" w:hAnsi="Tahoma" w:cs="Tahoma"/>
          <w:sz w:val="21"/>
          <w:szCs w:val="21"/>
        </w:rPr>
        <w:tab/>
      </w:r>
    </w:p>
    <w:p w14:paraId="706BFF10" w14:textId="77777777" w:rsidR="001E527D" w:rsidRDefault="001E527D" w:rsidP="001E527D">
      <w:pPr>
        <w:spacing w:line="360" w:lineRule="auto"/>
        <w:rPr>
          <w:rFonts w:ascii="Tahoma" w:hAnsi="Tahoma" w:cs="Tahoma"/>
          <w:sz w:val="21"/>
          <w:szCs w:val="21"/>
        </w:rPr>
      </w:pPr>
    </w:p>
    <w:p w14:paraId="7A24EB44" w14:textId="77777777" w:rsidR="001E527D" w:rsidRDefault="001E527D" w:rsidP="001E527D">
      <w:pPr>
        <w:pStyle w:val="ListParagraph"/>
        <w:spacing w:line="360" w:lineRule="auto"/>
        <w:ind w:left="1440"/>
        <w:rPr>
          <w:rFonts w:ascii="Tahoma" w:hAnsi="Tahoma" w:cs="Tahoma"/>
          <w:sz w:val="21"/>
          <w:szCs w:val="21"/>
        </w:rPr>
      </w:pPr>
    </w:p>
    <w:p w14:paraId="7562839D" w14:textId="77777777" w:rsidR="001E527D" w:rsidRPr="006601F8" w:rsidRDefault="001E527D" w:rsidP="001E527D">
      <w:pPr>
        <w:pStyle w:val="ListParagraph"/>
        <w:numPr>
          <w:ilvl w:val="1"/>
          <w:numId w:val="8"/>
        </w:numPr>
        <w:spacing w:line="360" w:lineRule="auto"/>
        <w:rPr>
          <w:rFonts w:ascii="Tahoma" w:hAnsi="Tahoma" w:cs="Tahoma"/>
          <w:sz w:val="21"/>
          <w:szCs w:val="21"/>
        </w:rPr>
      </w:pPr>
      <w:r>
        <w:rPr>
          <w:rFonts w:ascii="Tahoma" w:hAnsi="Tahoma" w:cs="Tahoma"/>
          <w:sz w:val="21"/>
          <w:szCs w:val="21"/>
        </w:rPr>
        <w:t xml:space="preserve">Add multiple files as separate files by placing them in a unique directory and using the </w:t>
      </w:r>
      <w:r>
        <w:rPr>
          <w:rFonts w:ascii="Tahoma" w:hAnsi="Tahoma" w:cs="Tahoma"/>
          <w:b/>
          <w:sz w:val="21"/>
          <w:szCs w:val="21"/>
        </w:rPr>
        <w:t>‘-</w:t>
      </w:r>
      <w:proofErr w:type="spellStart"/>
      <w:r>
        <w:rPr>
          <w:rFonts w:ascii="Tahoma" w:hAnsi="Tahoma" w:cs="Tahoma"/>
          <w:b/>
          <w:sz w:val="21"/>
          <w:szCs w:val="21"/>
        </w:rPr>
        <w:t>dir</w:t>
      </w:r>
      <w:proofErr w:type="spellEnd"/>
      <w:r>
        <w:rPr>
          <w:rFonts w:ascii="Tahoma" w:hAnsi="Tahoma" w:cs="Tahoma"/>
          <w:b/>
          <w:sz w:val="21"/>
          <w:szCs w:val="21"/>
        </w:rPr>
        <w:t xml:space="preserve">’ </w:t>
      </w:r>
      <w:r>
        <w:rPr>
          <w:rFonts w:ascii="Tahoma" w:hAnsi="Tahoma" w:cs="Tahoma"/>
          <w:sz w:val="21"/>
          <w:szCs w:val="21"/>
        </w:rPr>
        <w:t>flag as follows:</w:t>
      </w:r>
    </w:p>
    <w:p w14:paraId="5F601E3C" w14:textId="77777777" w:rsidR="001E527D" w:rsidRDefault="001E527D" w:rsidP="001E527D">
      <w:pPr>
        <w:spacing w:line="360" w:lineRule="auto"/>
        <w:rPr>
          <w:rFonts w:ascii="Tahoma" w:hAnsi="Tahoma" w:cs="Tahoma"/>
          <w:sz w:val="21"/>
          <w:szCs w:val="21"/>
        </w:rPr>
      </w:pPr>
      <w:r>
        <w:rPr>
          <w:noProof/>
        </w:rPr>
        <mc:AlternateContent>
          <mc:Choice Requires="wpg">
            <w:drawing>
              <wp:anchor distT="0" distB="0" distL="114300" distR="114300" simplePos="0" relativeHeight="251664384" behindDoc="1" locked="0" layoutInCell="1" allowOverlap="1" wp14:anchorId="4156036B" wp14:editId="1BCE0481">
                <wp:simplePos x="0" y="0"/>
                <wp:positionH relativeFrom="page">
                  <wp:posOffset>2524125</wp:posOffset>
                </wp:positionH>
                <wp:positionV relativeFrom="paragraph">
                  <wp:posOffset>241300</wp:posOffset>
                </wp:positionV>
                <wp:extent cx="2990850" cy="666750"/>
                <wp:effectExtent l="0" t="0" r="31750" b="1905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666750"/>
                          <a:chOff x="867" y="-368"/>
                          <a:chExt cx="10185" cy="990"/>
                        </a:xfrm>
                      </wpg:grpSpPr>
                      <wps:wsp>
                        <wps:cNvPr id="14" name="Freeform 10"/>
                        <wps:cNvSpPr>
                          <a:spLocks/>
                        </wps:cNvSpPr>
                        <wps:spPr bwMode="auto">
                          <a:xfrm>
                            <a:off x="867"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67"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1726496F" w14:textId="77777777" w:rsidR="001E527D" w:rsidRDefault="001E527D" w:rsidP="001E527D"/>
                            <w:p w14:paraId="32DBD7BB" w14:textId="77777777" w:rsidR="001E527D" w:rsidRDefault="001E527D" w:rsidP="001E527D">
                              <w:pPr>
                                <w:jc w:val="center"/>
                              </w:pPr>
                              <w:r>
                                <w:t>-dir [Directory 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6036B" id="_x0000_s1044" style="position:absolute;margin-left:198.75pt;margin-top:19pt;width:235.5pt;height:52.5pt;z-index:-251652096;mso-position-horizontal-relative:page" coordorigin="867,-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">
                <v:shape id="Freeform 10" o:spid="_x0000_s1045" style="position:absolute;left:867;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15" o:spid="_x0000_s1046" style="position:absolute;left:867;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1726496F" w14:textId="77777777" w:rsidR="001E527D" w:rsidRDefault="001E527D" w:rsidP="001E527D"/>
                      <w:p w14:paraId="32DBD7BB" w14:textId="77777777" w:rsidR="001E527D" w:rsidRDefault="001E527D" w:rsidP="001E527D">
                        <w:pPr>
                          <w:jc w:val="center"/>
                        </w:pPr>
                        <w:r>
                          <w:t>-dir [Directory Name]</w:t>
                        </w:r>
                      </w:p>
                    </w:txbxContent>
                  </v:textbox>
                </v:shape>
                <w10:wrap anchorx="page"/>
              </v:group>
            </w:pict>
          </mc:Fallback>
        </mc:AlternateContent>
      </w:r>
    </w:p>
    <w:p w14:paraId="0574DBE9" w14:textId="77777777" w:rsidR="001E527D" w:rsidRDefault="001E527D" w:rsidP="001E527D">
      <w:pPr>
        <w:spacing w:line="360" w:lineRule="auto"/>
        <w:rPr>
          <w:rFonts w:ascii="Tahoma" w:hAnsi="Tahoma" w:cs="Tahoma"/>
          <w:sz w:val="21"/>
          <w:szCs w:val="21"/>
        </w:rPr>
      </w:pPr>
    </w:p>
    <w:p w14:paraId="6F2533A3" w14:textId="77777777" w:rsidR="001E527D" w:rsidRDefault="001E527D" w:rsidP="001E527D">
      <w:pPr>
        <w:spacing w:line="360" w:lineRule="auto"/>
        <w:rPr>
          <w:rFonts w:ascii="Tahoma" w:hAnsi="Tahoma" w:cs="Tahoma"/>
          <w:sz w:val="21"/>
          <w:szCs w:val="21"/>
        </w:rPr>
      </w:pPr>
    </w:p>
    <w:p w14:paraId="013AE4B0" w14:textId="77777777" w:rsidR="001E527D" w:rsidRDefault="001E527D" w:rsidP="001E527D">
      <w:pPr>
        <w:spacing w:line="360" w:lineRule="auto"/>
        <w:rPr>
          <w:rFonts w:ascii="Tahoma" w:hAnsi="Tahoma" w:cs="Tahoma"/>
          <w:sz w:val="21"/>
          <w:szCs w:val="21"/>
        </w:rPr>
      </w:pPr>
    </w:p>
    <w:p w14:paraId="4B63D9C7" w14:textId="77777777" w:rsidR="001E527D" w:rsidRDefault="001E527D" w:rsidP="001E527D">
      <w:pPr>
        <w:spacing w:line="360" w:lineRule="auto"/>
        <w:rPr>
          <w:rFonts w:ascii="Tahoma" w:hAnsi="Tahoma" w:cs="Tahoma"/>
          <w:sz w:val="21"/>
          <w:szCs w:val="21"/>
        </w:rPr>
      </w:pPr>
    </w:p>
    <w:p w14:paraId="50A676B8" w14:textId="77777777" w:rsidR="001E527D" w:rsidRDefault="001E527D" w:rsidP="001E527D">
      <w:pPr>
        <w:spacing w:line="360" w:lineRule="auto"/>
        <w:rPr>
          <w:rFonts w:ascii="Tahoma" w:hAnsi="Tahoma" w:cs="Tahoma"/>
          <w:sz w:val="21"/>
          <w:szCs w:val="21"/>
        </w:rPr>
      </w:pPr>
      <w:r>
        <w:rPr>
          <w:rFonts w:ascii="Tahoma" w:hAnsi="Tahoma" w:cs="Tahoma"/>
          <w:b/>
          <w:sz w:val="21"/>
          <w:szCs w:val="21"/>
        </w:rPr>
        <w:t xml:space="preserve">STEP 2: </w:t>
      </w:r>
      <w:r>
        <w:rPr>
          <w:rFonts w:ascii="Tahoma" w:hAnsi="Tahoma" w:cs="Tahoma"/>
          <w:sz w:val="21"/>
          <w:szCs w:val="21"/>
        </w:rPr>
        <w:t xml:space="preserve">Select </w:t>
      </w:r>
      <w:hyperlink w:anchor="postProcessing" w:history="1">
        <w:r w:rsidRPr="002836E7">
          <w:rPr>
            <w:rStyle w:val="Hyperlink"/>
            <w:rFonts w:ascii="Tahoma" w:hAnsi="Tahoma" w:cs="Tahoma"/>
            <w:sz w:val="21"/>
            <w:szCs w:val="21"/>
          </w:rPr>
          <w:t>post-processing modules</w:t>
        </w:r>
      </w:hyperlink>
      <w:r>
        <w:rPr>
          <w:rFonts w:ascii="Tahoma" w:hAnsi="Tahoma" w:cs="Tahoma"/>
          <w:sz w:val="21"/>
          <w:szCs w:val="21"/>
        </w:rPr>
        <w:t xml:space="preserve"> to be applied</w:t>
      </w:r>
    </w:p>
    <w:p w14:paraId="1D254477"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Gailbot allows the user to select the individual post-processing modules that will be applied to all files added as part of a single instance. </w:t>
      </w:r>
    </w:p>
    <w:p w14:paraId="39C057FB"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By default, all post-processing modules are selected. </w:t>
      </w:r>
    </w:p>
    <w:p w14:paraId="22FC0E5A"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This feature enables isolated testing of phenomenon that may be identified using only a single module or a specific combination of modules. Additionally, it allows user to a straightforward way to add custom developed post-processing modules to Gailbot.</w:t>
      </w:r>
    </w:p>
    <w:p w14:paraId="3ABF6830"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Gailbot automatically calls customization menus for all post-processing modules added after the selection process.</w:t>
      </w:r>
    </w:p>
    <w:p w14:paraId="5C0CDCF1" w14:textId="77777777" w:rsidR="001E527D" w:rsidRDefault="001E527D" w:rsidP="001E527D">
      <w:pPr>
        <w:spacing w:line="360" w:lineRule="auto"/>
        <w:rPr>
          <w:rFonts w:ascii="Tahoma" w:hAnsi="Tahoma" w:cs="Tahoma"/>
          <w:sz w:val="21"/>
          <w:szCs w:val="21"/>
        </w:rPr>
      </w:pPr>
    </w:p>
    <w:p w14:paraId="7484EBC7" w14:textId="77777777" w:rsidR="001E527D" w:rsidRPr="00645703" w:rsidRDefault="001E527D" w:rsidP="001E527D">
      <w:pPr>
        <w:spacing w:line="360" w:lineRule="auto"/>
        <w:rPr>
          <w:rFonts w:ascii="Tahoma" w:hAnsi="Tahoma" w:cs="Tahoma"/>
          <w:sz w:val="21"/>
          <w:szCs w:val="21"/>
        </w:rPr>
      </w:pPr>
      <w:r>
        <w:rPr>
          <w:rFonts w:ascii="Tahoma" w:hAnsi="Tahoma" w:cs="Tahoma"/>
          <w:b/>
          <w:sz w:val="21"/>
          <w:szCs w:val="21"/>
        </w:rPr>
        <w:t xml:space="preserve">STEP 3: </w:t>
      </w:r>
      <w:r w:rsidRPr="00645703">
        <w:rPr>
          <w:rFonts w:ascii="Tahoma" w:hAnsi="Tahoma" w:cs="Tahoma"/>
          <w:sz w:val="21"/>
          <w:szCs w:val="21"/>
        </w:rPr>
        <w:t xml:space="preserve">Customize </w:t>
      </w:r>
      <w:hyperlink w:anchor="postProcessing" w:history="1">
        <w:r w:rsidRPr="002836E7">
          <w:rPr>
            <w:rStyle w:val="Hyperlink"/>
            <w:rFonts w:ascii="Tahoma" w:hAnsi="Tahoma" w:cs="Tahoma"/>
            <w:sz w:val="21"/>
            <w:szCs w:val="21"/>
          </w:rPr>
          <w:t>post-processing modules</w:t>
        </w:r>
      </w:hyperlink>
    </w:p>
    <w:p w14:paraId="2A563684"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Once all post-processing modules have been selected, the user can customize these modules using their in-built and separate customization menus.</w:t>
      </w:r>
    </w:p>
    <w:p w14:paraId="48763E4B"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The user will only be able to customize modules that are selected to be applied.</w:t>
      </w:r>
    </w:p>
    <w:p w14:paraId="7B40A300" w14:textId="77777777" w:rsidR="001E527D" w:rsidRDefault="001E527D" w:rsidP="001E527D">
      <w:pPr>
        <w:spacing w:line="360" w:lineRule="auto"/>
        <w:rPr>
          <w:rFonts w:ascii="Tahoma" w:hAnsi="Tahoma" w:cs="Tahoma"/>
          <w:sz w:val="21"/>
          <w:szCs w:val="21"/>
        </w:rPr>
      </w:pPr>
    </w:p>
    <w:p w14:paraId="79BA3C72" w14:textId="77777777" w:rsidR="001E527D" w:rsidRDefault="001E527D" w:rsidP="001E527D">
      <w:pPr>
        <w:spacing w:line="360" w:lineRule="auto"/>
        <w:rPr>
          <w:rFonts w:ascii="Tahoma" w:hAnsi="Tahoma" w:cs="Tahoma"/>
          <w:sz w:val="21"/>
          <w:szCs w:val="21"/>
        </w:rPr>
      </w:pPr>
      <w:r>
        <w:rPr>
          <w:rFonts w:ascii="Tahoma" w:hAnsi="Tahoma" w:cs="Tahoma"/>
          <w:b/>
          <w:sz w:val="21"/>
          <w:szCs w:val="21"/>
        </w:rPr>
        <w:t xml:space="preserve">STEP 4: </w:t>
      </w:r>
      <w:r>
        <w:rPr>
          <w:rFonts w:ascii="Tahoma" w:hAnsi="Tahoma" w:cs="Tahoma"/>
          <w:sz w:val="21"/>
          <w:szCs w:val="21"/>
        </w:rPr>
        <w:t>Finalize and transcribe</w:t>
      </w:r>
    </w:p>
    <w:p w14:paraId="78ADCE95"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With all files added, post-processing modules selected, and their custom values defined, the user can finalize and send their transcription request to </w:t>
      </w:r>
      <w:hyperlink r:id="rId23" w:history="1">
        <w:r w:rsidRPr="005C70FB">
          <w:rPr>
            <w:rStyle w:val="Hyperlink"/>
            <w:rFonts w:ascii="Tahoma" w:hAnsi="Tahoma" w:cs="Tahoma"/>
            <w:sz w:val="21"/>
            <w:szCs w:val="21"/>
          </w:rPr>
          <w:t>Watson’s STT API</w:t>
        </w:r>
      </w:hyperlink>
      <w:r>
        <w:rPr>
          <w:rFonts w:ascii="Tahoma" w:hAnsi="Tahoma" w:cs="Tahoma"/>
          <w:sz w:val="21"/>
          <w:szCs w:val="21"/>
        </w:rPr>
        <w:t>.</w:t>
      </w:r>
    </w:p>
    <w:p w14:paraId="3EDB1CFF"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All added files, their directories, content type, speaker names, and number of speakers are displayed here. </w:t>
      </w:r>
    </w:p>
    <w:p w14:paraId="76F427A5"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 xml:space="preserve">Files that have the same output directory are part of a </w:t>
      </w:r>
      <w:r>
        <w:rPr>
          <w:rFonts w:ascii="Tahoma" w:hAnsi="Tahoma" w:cs="Tahoma"/>
          <w:b/>
          <w:sz w:val="21"/>
          <w:szCs w:val="21"/>
        </w:rPr>
        <w:t>file pair.</w:t>
      </w:r>
    </w:p>
    <w:p w14:paraId="0FA1C9F3"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Here, the user can add </w:t>
      </w:r>
      <w:hyperlink r:id="rId24" w:history="1">
        <w:r w:rsidRPr="008F238D">
          <w:rPr>
            <w:rStyle w:val="Hyperlink"/>
            <w:rFonts w:ascii="Tahoma" w:hAnsi="Tahoma" w:cs="Tahoma"/>
            <w:b/>
            <w:sz w:val="21"/>
            <w:szCs w:val="21"/>
          </w:rPr>
          <w:t>custom language and acoustic models</w:t>
        </w:r>
      </w:hyperlink>
      <w:r>
        <w:rPr>
          <w:rFonts w:ascii="Tahoma" w:hAnsi="Tahoma" w:cs="Tahoma"/>
          <w:sz w:val="21"/>
          <w:szCs w:val="21"/>
        </w:rPr>
        <w:t>.</w:t>
      </w:r>
    </w:p>
    <w:p w14:paraId="4CCD1D0F"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The user can choose to opt out of Watson’s default </w:t>
      </w:r>
      <w:hyperlink r:id="rId25" w:anchor="summary-x-watson-authorization-token" w:history="1">
        <w:r w:rsidRPr="00092537">
          <w:rPr>
            <w:rStyle w:val="Hyperlink"/>
            <w:rFonts w:ascii="Tahoma" w:hAnsi="Tahoma" w:cs="Tahoma"/>
            <w:sz w:val="21"/>
            <w:szCs w:val="21"/>
          </w:rPr>
          <w:t>data recording mechanism</w:t>
        </w:r>
      </w:hyperlink>
      <w:r>
        <w:rPr>
          <w:rFonts w:ascii="Tahoma" w:hAnsi="Tahoma" w:cs="Tahoma"/>
          <w:sz w:val="21"/>
          <w:szCs w:val="21"/>
        </w:rPr>
        <w:t xml:space="preserve"> that allows IBM’s Watson to improve its own transcription model. By default, the user has </w:t>
      </w:r>
      <w:r>
        <w:rPr>
          <w:rFonts w:ascii="Tahoma" w:hAnsi="Tahoma" w:cs="Tahoma"/>
          <w:b/>
          <w:sz w:val="21"/>
          <w:szCs w:val="21"/>
        </w:rPr>
        <w:t>opted out</w:t>
      </w:r>
      <w:r>
        <w:rPr>
          <w:rFonts w:ascii="Tahoma" w:hAnsi="Tahoma" w:cs="Tahoma"/>
          <w:sz w:val="21"/>
          <w:szCs w:val="21"/>
        </w:rPr>
        <w:t xml:space="preserve"> of this service.</w:t>
      </w:r>
    </w:p>
    <w:p w14:paraId="73E0A19C"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lastRenderedPageBreak/>
        <w:t xml:space="preserve">Additionally, the user can select the method to interact with Watson: </w:t>
      </w:r>
      <w:hyperlink r:id="rId26" w:anchor="summary-watson-token" w:history="1">
        <w:r w:rsidRPr="00092537">
          <w:rPr>
            <w:rStyle w:val="Hyperlink"/>
            <w:rFonts w:ascii="Tahoma" w:hAnsi="Tahoma" w:cs="Tahoma"/>
            <w:sz w:val="21"/>
            <w:szCs w:val="21"/>
          </w:rPr>
          <w:t>Access or Watson authentication tokens</w:t>
        </w:r>
      </w:hyperlink>
      <w:r>
        <w:rPr>
          <w:rFonts w:ascii="Tahoma" w:hAnsi="Tahoma" w:cs="Tahoma"/>
          <w:sz w:val="21"/>
          <w:szCs w:val="21"/>
        </w:rPr>
        <w:t>. Note that this feature does not alter the functionality of Gailbot in any way.</w:t>
      </w:r>
    </w:p>
    <w:p w14:paraId="0BA4E3B9" w14:textId="77777777" w:rsidR="001E527D" w:rsidRDefault="001E527D" w:rsidP="001E527D">
      <w:pPr>
        <w:pStyle w:val="ListParagraph"/>
        <w:numPr>
          <w:ilvl w:val="0"/>
          <w:numId w:val="8"/>
        </w:numPr>
        <w:spacing w:line="360" w:lineRule="auto"/>
        <w:rPr>
          <w:rFonts w:ascii="Tahoma" w:hAnsi="Tahoma" w:cs="Tahoma"/>
          <w:sz w:val="21"/>
          <w:szCs w:val="21"/>
        </w:rPr>
      </w:pPr>
      <w:r>
        <w:rPr>
          <w:rFonts w:ascii="Tahoma" w:hAnsi="Tahoma" w:cs="Tahoma"/>
          <w:sz w:val="21"/>
          <w:szCs w:val="21"/>
        </w:rPr>
        <w:t xml:space="preserve">Finally, the user can </w:t>
      </w:r>
      <w:hyperlink w:anchor="Glossary" w:history="1">
        <w:r w:rsidRPr="008F238D">
          <w:rPr>
            <w:rStyle w:val="Hyperlink"/>
            <w:rFonts w:ascii="Tahoma" w:hAnsi="Tahoma" w:cs="Tahoma"/>
            <w:sz w:val="21"/>
            <w:szCs w:val="21"/>
          </w:rPr>
          <w:t>change the weight</w:t>
        </w:r>
      </w:hyperlink>
      <w:r>
        <w:rPr>
          <w:rFonts w:ascii="Tahoma" w:hAnsi="Tahoma" w:cs="Tahoma"/>
          <w:sz w:val="21"/>
          <w:szCs w:val="21"/>
        </w:rPr>
        <w:t xml:space="preserve"> attributed to the custom model if used in the transcription process.</w:t>
      </w:r>
    </w:p>
    <w:p w14:paraId="4FC0E209" w14:textId="77777777" w:rsidR="001E527D" w:rsidRPr="007C3067" w:rsidRDefault="001E527D" w:rsidP="001E527D">
      <w:pPr>
        <w:spacing w:line="360" w:lineRule="auto"/>
        <w:rPr>
          <w:rFonts w:ascii="Tahoma" w:hAnsi="Tahoma" w:cs="Tahoma"/>
          <w:sz w:val="21"/>
          <w:szCs w:val="21"/>
        </w:rPr>
      </w:pPr>
    </w:p>
    <w:p w14:paraId="35AC4518"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Recording and Transcribing new conversations</w:t>
      </w:r>
    </w:p>
    <w:p w14:paraId="2CE36AAF"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Gailbot allows users to record and transcribe new conversations on the go. </w:t>
      </w:r>
    </w:p>
    <w:p w14:paraId="2B80818F"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This allows users to test out Gailbot capabilities or added custom models for conversations that they are currently having and reduced the need to have a high-quality audio recording system for corpus generation. </w:t>
      </w:r>
    </w:p>
    <w:p w14:paraId="7BF71773"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Gailbot is able to achieve this using the Speech-to-text service’s </w:t>
      </w:r>
      <w:hyperlink w:anchor="Glossary" w:history="1">
        <w:r w:rsidRPr="00B07F3A">
          <w:rPr>
            <w:rStyle w:val="Hyperlink"/>
            <w:rFonts w:ascii="Tahoma" w:hAnsi="Tahoma" w:cs="Tahoma"/>
            <w:sz w:val="21"/>
            <w:szCs w:val="21"/>
          </w:rPr>
          <w:t>dialogue model</w:t>
        </w:r>
      </w:hyperlink>
      <w:r>
        <w:rPr>
          <w:rFonts w:ascii="Tahoma" w:hAnsi="Tahoma" w:cs="Tahoma"/>
          <w:sz w:val="21"/>
          <w:szCs w:val="21"/>
        </w:rPr>
        <w:t>.</w:t>
      </w:r>
    </w:p>
    <w:p w14:paraId="514B8213" w14:textId="77777777" w:rsidR="001E527D" w:rsidRDefault="001E527D" w:rsidP="001E527D">
      <w:pPr>
        <w:spacing w:line="360" w:lineRule="auto"/>
        <w:rPr>
          <w:rFonts w:ascii="Tahoma" w:hAnsi="Tahoma" w:cs="Tahoma"/>
          <w:sz w:val="21"/>
          <w:szCs w:val="21"/>
        </w:rPr>
      </w:pPr>
      <w:r>
        <w:rPr>
          <w:rFonts w:ascii="Tahoma" w:hAnsi="Tahoma" w:cs="Tahoma"/>
          <w:sz w:val="21"/>
          <w:szCs w:val="21"/>
        </w:rPr>
        <w:t>The process for using this feature is the same as the process for transcribing an existing conversation defined above. However, an additional recording menu is presented that allows the user to specify different features of the recorded conversation including bit rate, channels etc.</w:t>
      </w:r>
    </w:p>
    <w:p w14:paraId="58C9F0F0" w14:textId="77777777" w:rsidR="001E527D"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 xml:space="preserve">The recorded conversation is saved in the current directory as </w:t>
      </w:r>
      <w:r w:rsidRPr="00B51B67">
        <w:rPr>
          <w:rFonts w:ascii="Tahoma" w:hAnsi="Tahoma" w:cs="Tahoma"/>
          <w:b/>
          <w:sz w:val="21"/>
          <w:szCs w:val="21"/>
        </w:rPr>
        <w:t>‘Recorded.wav’</w:t>
      </w:r>
      <w:r>
        <w:rPr>
          <w:rFonts w:ascii="Tahoma" w:hAnsi="Tahoma" w:cs="Tahoma"/>
          <w:sz w:val="21"/>
          <w:szCs w:val="21"/>
        </w:rPr>
        <w:t>.</w:t>
      </w:r>
    </w:p>
    <w:p w14:paraId="562CFF74" w14:textId="77777777" w:rsidR="001E527D" w:rsidRDefault="001E527D" w:rsidP="001E527D">
      <w:pPr>
        <w:spacing w:line="360" w:lineRule="auto"/>
        <w:rPr>
          <w:rFonts w:ascii="Tahoma" w:hAnsi="Tahoma" w:cs="Tahoma"/>
          <w:sz w:val="21"/>
          <w:szCs w:val="21"/>
        </w:rPr>
      </w:pPr>
    </w:p>
    <w:p w14:paraId="1750DDEF"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Re-applying post-processing modules</w:t>
      </w:r>
    </w:p>
    <w:p w14:paraId="145ED6AB"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In some cases, the user may have already run a media file through Gailbot but have the need to reproduce the transcript after modifying certain post-processing variables. This feature allows quick reproduction of files by only applying post-processing modules without sending requests to the Watson transcription service. </w:t>
      </w:r>
    </w:p>
    <w:p w14:paraId="155E247B" w14:textId="77777777" w:rsidR="001E527D" w:rsidRPr="007E0544"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This feature requires the original unchanged result directory produced by Gailbot.</w:t>
      </w:r>
    </w:p>
    <w:p w14:paraId="57AA4BAA" w14:textId="77777777" w:rsidR="001E527D" w:rsidRDefault="001E527D" w:rsidP="001E527D">
      <w:pPr>
        <w:spacing w:line="360" w:lineRule="auto"/>
        <w:rPr>
          <w:rFonts w:ascii="Tahoma" w:hAnsi="Tahoma" w:cs="Tahoma"/>
          <w:sz w:val="21"/>
          <w:szCs w:val="21"/>
        </w:rPr>
      </w:pPr>
    </w:p>
    <w:p w14:paraId="3B258F73" w14:textId="77777777" w:rsidR="001E527D" w:rsidRDefault="001E527D" w:rsidP="001E527D">
      <w:pPr>
        <w:spacing w:line="360" w:lineRule="auto"/>
        <w:rPr>
          <w:rFonts w:ascii="Tahoma" w:hAnsi="Tahoma" w:cs="Tahoma"/>
          <w:sz w:val="21"/>
          <w:szCs w:val="21"/>
        </w:rPr>
      </w:pPr>
      <w:r>
        <w:rPr>
          <w:rFonts w:ascii="Tahoma" w:hAnsi="Tahoma" w:cs="Tahoma"/>
          <w:sz w:val="21"/>
          <w:szCs w:val="21"/>
        </w:rPr>
        <w:t>This following is a list of files needed in the generated directory to use this feature:</w:t>
      </w:r>
    </w:p>
    <w:tbl>
      <w:tblPr>
        <w:tblStyle w:val="TableGrid"/>
        <w:tblW w:w="0" w:type="auto"/>
        <w:tblLook w:val="04A0" w:firstRow="1" w:lastRow="0" w:firstColumn="1" w:lastColumn="0" w:noHBand="0" w:noVBand="1"/>
      </w:tblPr>
      <w:tblGrid>
        <w:gridCol w:w="4675"/>
        <w:gridCol w:w="4675"/>
      </w:tblGrid>
      <w:tr w:rsidR="001E527D" w14:paraId="4E067812" w14:textId="77777777" w:rsidTr="00CE0CAC">
        <w:tc>
          <w:tcPr>
            <w:tcW w:w="4675" w:type="dxa"/>
          </w:tcPr>
          <w:p w14:paraId="2AFD0EB0" w14:textId="77777777" w:rsidR="001E527D" w:rsidRPr="00BE7A4F" w:rsidRDefault="001E527D" w:rsidP="00CE0CAC">
            <w:pPr>
              <w:spacing w:line="360" w:lineRule="auto"/>
              <w:rPr>
                <w:rFonts w:ascii="Tahoma" w:hAnsi="Tahoma" w:cs="Tahoma"/>
                <w:b/>
                <w:sz w:val="21"/>
                <w:szCs w:val="21"/>
              </w:rPr>
            </w:pPr>
            <w:r>
              <w:rPr>
                <w:rFonts w:ascii="Tahoma" w:hAnsi="Tahoma" w:cs="Tahoma"/>
                <w:b/>
                <w:sz w:val="21"/>
                <w:szCs w:val="21"/>
              </w:rPr>
              <w:t xml:space="preserve">File </w:t>
            </w:r>
          </w:p>
        </w:tc>
        <w:tc>
          <w:tcPr>
            <w:tcW w:w="4675" w:type="dxa"/>
          </w:tcPr>
          <w:p w14:paraId="49293C98" w14:textId="77777777" w:rsidR="001E527D" w:rsidRPr="00BE7A4F" w:rsidRDefault="001E527D" w:rsidP="00CE0CAC">
            <w:pPr>
              <w:spacing w:line="360" w:lineRule="auto"/>
              <w:rPr>
                <w:rFonts w:ascii="Tahoma" w:hAnsi="Tahoma" w:cs="Tahoma"/>
                <w:b/>
                <w:sz w:val="21"/>
                <w:szCs w:val="21"/>
              </w:rPr>
            </w:pPr>
            <w:r>
              <w:rPr>
                <w:rFonts w:ascii="Tahoma" w:hAnsi="Tahoma" w:cs="Tahoma"/>
                <w:b/>
                <w:sz w:val="21"/>
                <w:szCs w:val="21"/>
              </w:rPr>
              <w:t>Status</w:t>
            </w:r>
          </w:p>
        </w:tc>
      </w:tr>
      <w:tr w:rsidR="001E527D" w14:paraId="5DB022B3" w14:textId="77777777" w:rsidTr="00CE0CAC">
        <w:tc>
          <w:tcPr>
            <w:tcW w:w="4675" w:type="dxa"/>
          </w:tcPr>
          <w:p w14:paraId="6939371C" w14:textId="77777777" w:rsidR="001E527D" w:rsidRPr="009554A5" w:rsidRDefault="001E527D" w:rsidP="00CE0CAC">
            <w:pPr>
              <w:spacing w:line="360" w:lineRule="auto"/>
              <w:rPr>
                <w:rFonts w:ascii="Tahoma" w:hAnsi="Tahoma" w:cs="Tahoma"/>
                <w:sz w:val="21"/>
                <w:szCs w:val="21"/>
              </w:rPr>
            </w:pPr>
            <w:r>
              <w:rPr>
                <w:rFonts w:ascii="Tahoma" w:hAnsi="Tahoma" w:cs="Tahoma"/>
                <w:sz w:val="21"/>
                <w:szCs w:val="21"/>
              </w:rPr>
              <w:t>Individual audio file</w:t>
            </w:r>
          </w:p>
        </w:tc>
        <w:tc>
          <w:tcPr>
            <w:tcW w:w="4675" w:type="dxa"/>
          </w:tcPr>
          <w:p w14:paraId="53040E94" w14:textId="77777777" w:rsidR="001E527D" w:rsidRPr="009554A5" w:rsidRDefault="001E527D" w:rsidP="00CE0CAC">
            <w:pPr>
              <w:spacing w:line="360" w:lineRule="auto"/>
              <w:rPr>
                <w:rFonts w:ascii="Tahoma" w:hAnsi="Tahoma" w:cs="Tahoma"/>
                <w:b/>
                <w:color w:val="538135" w:themeColor="accent6" w:themeShade="BF"/>
                <w:sz w:val="21"/>
                <w:szCs w:val="21"/>
              </w:rPr>
            </w:pPr>
            <w:r w:rsidRPr="001F2CA0">
              <w:rPr>
                <w:rFonts w:ascii="Tahoma" w:hAnsi="Tahoma" w:cs="Tahoma"/>
                <w:b/>
                <w:color w:val="FF0000"/>
                <w:sz w:val="21"/>
                <w:szCs w:val="21"/>
              </w:rPr>
              <w:t>REQUIRED</w:t>
            </w:r>
          </w:p>
        </w:tc>
      </w:tr>
      <w:tr w:rsidR="001E527D" w14:paraId="4CC5356A" w14:textId="77777777" w:rsidTr="00CE0CAC">
        <w:tc>
          <w:tcPr>
            <w:tcW w:w="4675" w:type="dxa"/>
          </w:tcPr>
          <w:p w14:paraId="49300C30" w14:textId="77777777" w:rsidR="001E527D" w:rsidRDefault="001E527D" w:rsidP="00CE0CAC">
            <w:pPr>
              <w:spacing w:line="360" w:lineRule="auto"/>
              <w:rPr>
                <w:rFonts w:ascii="Tahoma" w:hAnsi="Tahoma" w:cs="Tahoma"/>
                <w:sz w:val="21"/>
                <w:szCs w:val="21"/>
              </w:rPr>
            </w:pPr>
            <w:r>
              <w:rPr>
                <w:rFonts w:ascii="Tahoma" w:hAnsi="Tahoma" w:cs="Tahoma"/>
                <w:sz w:val="21"/>
                <w:szCs w:val="21"/>
              </w:rPr>
              <w:t>Combined audio file</w:t>
            </w:r>
          </w:p>
        </w:tc>
        <w:tc>
          <w:tcPr>
            <w:tcW w:w="4675" w:type="dxa"/>
          </w:tcPr>
          <w:p w14:paraId="53505B23" w14:textId="77777777" w:rsidR="001E527D" w:rsidRDefault="001E527D" w:rsidP="00CE0CAC">
            <w:pPr>
              <w:spacing w:line="360" w:lineRule="auto"/>
              <w:rPr>
                <w:rFonts w:ascii="Tahoma" w:hAnsi="Tahoma" w:cs="Tahoma"/>
                <w:sz w:val="21"/>
                <w:szCs w:val="21"/>
              </w:rPr>
            </w:pPr>
            <w:r w:rsidRPr="001F2CA0">
              <w:rPr>
                <w:rFonts w:ascii="Tahoma" w:hAnsi="Tahoma" w:cs="Tahoma"/>
                <w:b/>
                <w:color w:val="FF0000"/>
                <w:sz w:val="21"/>
                <w:szCs w:val="21"/>
              </w:rPr>
              <w:t>REQUIRED</w:t>
            </w:r>
          </w:p>
        </w:tc>
      </w:tr>
      <w:tr w:rsidR="001E527D" w14:paraId="011DE6E4" w14:textId="77777777" w:rsidTr="00CE0CAC">
        <w:tc>
          <w:tcPr>
            <w:tcW w:w="4675" w:type="dxa"/>
          </w:tcPr>
          <w:p w14:paraId="449F0C55" w14:textId="77777777" w:rsidR="001E527D" w:rsidRDefault="001E527D" w:rsidP="00CE0CAC">
            <w:pPr>
              <w:spacing w:line="360" w:lineRule="auto"/>
              <w:rPr>
                <w:rFonts w:ascii="Tahoma" w:hAnsi="Tahoma" w:cs="Tahoma"/>
                <w:sz w:val="21"/>
                <w:szCs w:val="21"/>
              </w:rPr>
            </w:pPr>
            <w:r>
              <w:rPr>
                <w:rFonts w:ascii="Tahoma" w:hAnsi="Tahoma" w:cs="Tahoma"/>
                <w:sz w:val="21"/>
                <w:szCs w:val="21"/>
              </w:rPr>
              <w:t>JSON files</w:t>
            </w:r>
          </w:p>
        </w:tc>
        <w:tc>
          <w:tcPr>
            <w:tcW w:w="4675" w:type="dxa"/>
          </w:tcPr>
          <w:p w14:paraId="24A8F724" w14:textId="77777777" w:rsidR="001E527D" w:rsidRDefault="001E527D" w:rsidP="00CE0CAC">
            <w:pPr>
              <w:spacing w:line="360" w:lineRule="auto"/>
              <w:rPr>
                <w:rFonts w:ascii="Tahoma" w:hAnsi="Tahoma" w:cs="Tahoma"/>
                <w:sz w:val="21"/>
                <w:szCs w:val="21"/>
              </w:rPr>
            </w:pPr>
            <w:r w:rsidRPr="001F2CA0">
              <w:rPr>
                <w:rFonts w:ascii="Tahoma" w:hAnsi="Tahoma" w:cs="Tahoma"/>
                <w:b/>
                <w:color w:val="FF0000"/>
                <w:sz w:val="21"/>
                <w:szCs w:val="21"/>
              </w:rPr>
              <w:t>REQUIRED</w:t>
            </w:r>
          </w:p>
        </w:tc>
      </w:tr>
      <w:tr w:rsidR="001E527D" w14:paraId="01FC2D4E" w14:textId="77777777" w:rsidTr="00CE0CAC">
        <w:tc>
          <w:tcPr>
            <w:tcW w:w="4675" w:type="dxa"/>
          </w:tcPr>
          <w:p w14:paraId="732F5EE4" w14:textId="77777777" w:rsidR="001E527D" w:rsidRDefault="001E527D" w:rsidP="00CE0CAC">
            <w:pPr>
              <w:spacing w:line="360" w:lineRule="auto"/>
              <w:rPr>
                <w:rFonts w:ascii="Tahoma" w:hAnsi="Tahoma" w:cs="Tahoma"/>
                <w:sz w:val="21"/>
                <w:szCs w:val="21"/>
              </w:rPr>
            </w:pPr>
            <w:r>
              <w:rPr>
                <w:rFonts w:ascii="Tahoma" w:hAnsi="Tahoma" w:cs="Tahoma"/>
                <w:sz w:val="21"/>
                <w:szCs w:val="21"/>
              </w:rPr>
              <w:t>CSV files</w:t>
            </w:r>
          </w:p>
        </w:tc>
        <w:tc>
          <w:tcPr>
            <w:tcW w:w="4675" w:type="dxa"/>
          </w:tcPr>
          <w:p w14:paraId="7B583528" w14:textId="77777777" w:rsidR="001E527D" w:rsidRPr="001F2CA0" w:rsidRDefault="001E527D" w:rsidP="00CE0CAC">
            <w:pPr>
              <w:spacing w:line="360" w:lineRule="auto"/>
              <w:rPr>
                <w:rFonts w:ascii="Tahoma" w:hAnsi="Tahoma" w:cs="Tahoma"/>
                <w:b/>
                <w:color w:val="538135" w:themeColor="accent6" w:themeShade="BF"/>
                <w:sz w:val="21"/>
                <w:szCs w:val="21"/>
              </w:rPr>
            </w:pPr>
            <w:r>
              <w:rPr>
                <w:rFonts w:ascii="Tahoma" w:hAnsi="Tahoma" w:cs="Tahoma"/>
                <w:b/>
                <w:color w:val="538135" w:themeColor="accent6" w:themeShade="BF"/>
                <w:sz w:val="21"/>
                <w:szCs w:val="21"/>
              </w:rPr>
              <w:t>NOT REQUIRED</w:t>
            </w:r>
          </w:p>
        </w:tc>
      </w:tr>
      <w:tr w:rsidR="001E527D" w14:paraId="0CCAC94A" w14:textId="77777777" w:rsidTr="00CE0CAC">
        <w:tc>
          <w:tcPr>
            <w:tcW w:w="4675" w:type="dxa"/>
          </w:tcPr>
          <w:p w14:paraId="4262C0DC" w14:textId="77777777" w:rsidR="001E527D" w:rsidRDefault="001E527D" w:rsidP="00CE0CAC">
            <w:pPr>
              <w:spacing w:line="360" w:lineRule="auto"/>
              <w:rPr>
                <w:rFonts w:ascii="Tahoma" w:hAnsi="Tahoma" w:cs="Tahoma"/>
                <w:sz w:val="21"/>
                <w:szCs w:val="21"/>
              </w:rPr>
            </w:pPr>
            <w:r>
              <w:rPr>
                <w:rFonts w:ascii="Tahoma" w:hAnsi="Tahoma" w:cs="Tahoma"/>
                <w:sz w:val="21"/>
                <w:szCs w:val="21"/>
              </w:rPr>
              <w:t>CHAT / CA files</w:t>
            </w:r>
          </w:p>
        </w:tc>
        <w:tc>
          <w:tcPr>
            <w:tcW w:w="4675" w:type="dxa"/>
          </w:tcPr>
          <w:p w14:paraId="618D8240" w14:textId="77777777" w:rsidR="001E527D" w:rsidRPr="00187687" w:rsidRDefault="001E527D" w:rsidP="00CE0CAC">
            <w:pPr>
              <w:spacing w:line="360" w:lineRule="auto"/>
              <w:rPr>
                <w:rFonts w:ascii="Tahoma" w:hAnsi="Tahoma" w:cs="Tahoma"/>
                <w:color w:val="538135" w:themeColor="accent6" w:themeShade="BF"/>
                <w:sz w:val="21"/>
                <w:szCs w:val="21"/>
              </w:rPr>
            </w:pPr>
            <w:r>
              <w:rPr>
                <w:rFonts w:ascii="Tahoma" w:hAnsi="Tahoma" w:cs="Tahoma"/>
                <w:b/>
                <w:color w:val="538135" w:themeColor="accent6" w:themeShade="BF"/>
                <w:sz w:val="21"/>
                <w:szCs w:val="21"/>
              </w:rPr>
              <w:t>NOT REQUIRED</w:t>
            </w:r>
          </w:p>
        </w:tc>
      </w:tr>
    </w:tbl>
    <w:p w14:paraId="5A98CEE8" w14:textId="77777777" w:rsidR="001E527D" w:rsidRPr="00B51B67" w:rsidRDefault="001E527D" w:rsidP="001E527D">
      <w:pPr>
        <w:spacing w:line="360" w:lineRule="auto"/>
        <w:rPr>
          <w:rFonts w:ascii="Tahoma" w:hAnsi="Tahoma" w:cs="Tahoma"/>
          <w:sz w:val="21"/>
          <w:szCs w:val="21"/>
        </w:rPr>
      </w:pPr>
    </w:p>
    <w:p w14:paraId="33468EDF" w14:textId="77777777" w:rsidR="001E527D" w:rsidRPr="00A872EE" w:rsidRDefault="001E527D" w:rsidP="001E527D">
      <w:pPr>
        <w:spacing w:line="360" w:lineRule="auto"/>
        <w:rPr>
          <w:rFonts w:ascii="Tahoma" w:hAnsi="Tahoma" w:cs="Tahoma"/>
          <w:sz w:val="21"/>
          <w:szCs w:val="21"/>
        </w:rPr>
      </w:pPr>
    </w:p>
    <w:p w14:paraId="34E3CCC4" w14:textId="77777777" w:rsidR="001E527D" w:rsidRPr="00EA48E4" w:rsidRDefault="001E527D" w:rsidP="001E527D">
      <w:pPr>
        <w:spacing w:line="360" w:lineRule="auto"/>
        <w:rPr>
          <w:rFonts w:ascii="Tahoma" w:hAnsi="Tahoma" w:cs="Tahoma"/>
          <w:sz w:val="21"/>
          <w:szCs w:val="21"/>
        </w:rPr>
      </w:pPr>
      <w:r>
        <w:rPr>
          <w:rFonts w:ascii="Tahoma" w:hAnsi="Tahoma" w:cs="Tahoma"/>
          <w:b/>
          <w:sz w:val="21"/>
          <w:szCs w:val="21"/>
        </w:rPr>
        <w:lastRenderedPageBreak/>
        <w:t xml:space="preserve">**NOTE: </w:t>
      </w:r>
      <w:r>
        <w:rPr>
          <w:rFonts w:ascii="Tahoma" w:hAnsi="Tahoma" w:cs="Tahoma"/>
          <w:sz w:val="21"/>
          <w:szCs w:val="21"/>
        </w:rPr>
        <w:t xml:space="preserve">In order to use this feature with </w:t>
      </w:r>
      <w:hyperlink w:anchor="Glossary" w:history="1">
        <w:r w:rsidRPr="00AF0FAA">
          <w:rPr>
            <w:rStyle w:val="Hyperlink"/>
            <w:rFonts w:ascii="Tahoma" w:hAnsi="Tahoma" w:cs="Tahoma"/>
            <w:b/>
            <w:sz w:val="21"/>
            <w:szCs w:val="21"/>
          </w:rPr>
          <w:t>pair files</w:t>
        </w:r>
      </w:hyperlink>
      <w:r>
        <w:rPr>
          <w:rFonts w:ascii="Tahoma" w:hAnsi="Tahoma" w:cs="Tahoma"/>
          <w:b/>
          <w:sz w:val="21"/>
          <w:szCs w:val="21"/>
        </w:rPr>
        <w:t xml:space="preserve"> </w:t>
      </w:r>
      <w:r>
        <w:rPr>
          <w:rFonts w:ascii="Tahoma" w:hAnsi="Tahoma" w:cs="Tahoma"/>
          <w:sz w:val="21"/>
          <w:szCs w:val="21"/>
        </w:rPr>
        <w:t xml:space="preserve">that are part of the same conversation, the user has to go through the process of adding files </w:t>
      </w:r>
      <w:r>
        <w:rPr>
          <w:rFonts w:ascii="Tahoma" w:hAnsi="Tahoma" w:cs="Tahoma"/>
          <w:b/>
          <w:sz w:val="21"/>
          <w:szCs w:val="21"/>
        </w:rPr>
        <w:t>twice</w:t>
      </w:r>
      <w:r>
        <w:rPr>
          <w:rFonts w:ascii="Tahoma" w:hAnsi="Tahoma" w:cs="Tahoma"/>
          <w:sz w:val="21"/>
          <w:szCs w:val="21"/>
        </w:rPr>
        <w:t>, once for each of the individual file part of the conversation. This is because Gailbot uses directory name to identify files that are part of the same conversation.</w:t>
      </w:r>
    </w:p>
    <w:p w14:paraId="2233472F" w14:textId="77777777" w:rsidR="001E527D" w:rsidRDefault="001E527D" w:rsidP="001E527D">
      <w:pPr>
        <w:spacing w:line="360" w:lineRule="auto"/>
        <w:rPr>
          <w:rFonts w:ascii="Tahoma" w:hAnsi="Tahoma" w:cs="Tahoma"/>
          <w:sz w:val="21"/>
          <w:szCs w:val="21"/>
        </w:rPr>
      </w:pPr>
    </w:p>
    <w:p w14:paraId="243E9098"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Narrowband and Broadband files</w:t>
      </w:r>
    </w:p>
    <w:p w14:paraId="0F3DEBBE"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A characteristic of all media files is the </w:t>
      </w:r>
      <w:hyperlink w:anchor="Glossary" w:history="1">
        <w:r w:rsidRPr="00AF0FAA">
          <w:rPr>
            <w:rStyle w:val="Hyperlink"/>
            <w:rFonts w:ascii="Tahoma" w:hAnsi="Tahoma" w:cs="Tahoma"/>
            <w:b/>
            <w:sz w:val="21"/>
            <w:szCs w:val="21"/>
          </w:rPr>
          <w:t>bit/sample-rate</w:t>
        </w:r>
      </w:hyperlink>
      <w:r>
        <w:rPr>
          <w:rFonts w:ascii="Tahoma" w:hAnsi="Tahoma" w:cs="Tahoma"/>
          <w:b/>
          <w:sz w:val="21"/>
          <w:szCs w:val="21"/>
        </w:rPr>
        <w:t xml:space="preserve"> </w:t>
      </w:r>
      <w:r>
        <w:rPr>
          <w:rFonts w:ascii="Tahoma" w:hAnsi="Tahoma" w:cs="Tahoma"/>
          <w:sz w:val="21"/>
          <w:szCs w:val="21"/>
        </w:rPr>
        <w:t>i.e. the number of bits processed per unit of time during the file generation process.</w:t>
      </w:r>
    </w:p>
    <w:p w14:paraId="5589874D"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By default, Gailbot uses one of a selection of </w:t>
      </w:r>
      <w:hyperlink r:id="rId27" w:anchor="modelsList" w:history="1">
        <w:r w:rsidRPr="003303B0">
          <w:rPr>
            <w:rStyle w:val="Hyperlink"/>
            <w:rFonts w:ascii="Tahoma" w:hAnsi="Tahoma" w:cs="Tahoma"/>
            <w:sz w:val="21"/>
            <w:szCs w:val="21"/>
          </w:rPr>
          <w:t>base speech model</w:t>
        </w:r>
        <w:r>
          <w:rPr>
            <w:rStyle w:val="Hyperlink"/>
            <w:rFonts w:ascii="Tahoma" w:hAnsi="Tahoma" w:cs="Tahoma"/>
            <w:sz w:val="21"/>
            <w:szCs w:val="21"/>
          </w:rPr>
          <w:t>s</w:t>
        </w:r>
        <w:r w:rsidRPr="003303B0">
          <w:rPr>
            <w:rStyle w:val="Hyperlink"/>
            <w:rFonts w:ascii="Tahoma" w:hAnsi="Tahoma" w:cs="Tahoma"/>
            <w:sz w:val="21"/>
            <w:szCs w:val="21"/>
          </w:rPr>
          <w:t xml:space="preserve"> </w:t>
        </w:r>
      </w:hyperlink>
      <w:r>
        <w:rPr>
          <w:rFonts w:ascii="Tahoma" w:hAnsi="Tahoma" w:cs="Tahoma"/>
          <w:sz w:val="21"/>
          <w:szCs w:val="21"/>
        </w:rPr>
        <w:t xml:space="preserve">to transcribe media files. These base models are classified as </w:t>
      </w:r>
      <w:r>
        <w:rPr>
          <w:rFonts w:ascii="Tahoma" w:hAnsi="Tahoma" w:cs="Tahoma"/>
          <w:b/>
          <w:sz w:val="21"/>
          <w:szCs w:val="21"/>
        </w:rPr>
        <w:t xml:space="preserve">narrowband </w:t>
      </w:r>
      <w:r>
        <w:rPr>
          <w:rFonts w:ascii="Tahoma" w:hAnsi="Tahoma" w:cs="Tahoma"/>
          <w:sz w:val="21"/>
          <w:szCs w:val="21"/>
        </w:rPr>
        <w:t xml:space="preserve">or </w:t>
      </w:r>
      <w:r>
        <w:rPr>
          <w:rFonts w:ascii="Tahoma" w:hAnsi="Tahoma" w:cs="Tahoma"/>
          <w:b/>
          <w:sz w:val="21"/>
          <w:szCs w:val="21"/>
        </w:rPr>
        <w:t xml:space="preserve">broadband </w:t>
      </w:r>
      <w:r>
        <w:rPr>
          <w:rFonts w:ascii="Tahoma" w:hAnsi="Tahoma" w:cs="Tahoma"/>
          <w:sz w:val="21"/>
          <w:szCs w:val="21"/>
        </w:rPr>
        <w:t>depending on the sampling rate of the audio file:</w:t>
      </w:r>
    </w:p>
    <w:p w14:paraId="1818866B"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Narrowband models</w:t>
      </w:r>
    </w:p>
    <w:p w14:paraId="7FE96A7E"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Gailbot models used for audio files sampled at 8KHz, typically used for phone calls.</w:t>
      </w:r>
    </w:p>
    <w:p w14:paraId="38A769BF"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Broadband models</w:t>
      </w:r>
    </w:p>
    <w:p w14:paraId="0990958A"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Gailbot models used for audio files sampled at 16KHz or greater, more usual for high quality video and audio recordings.</w:t>
      </w:r>
    </w:p>
    <w:p w14:paraId="0AC577BF" w14:textId="77777777" w:rsidR="001E527D" w:rsidRDefault="001E527D" w:rsidP="001E527D">
      <w:pPr>
        <w:spacing w:line="360" w:lineRule="auto"/>
        <w:rPr>
          <w:rFonts w:ascii="Tahoma" w:hAnsi="Tahoma" w:cs="Tahoma"/>
          <w:sz w:val="21"/>
          <w:szCs w:val="21"/>
        </w:rPr>
      </w:pPr>
    </w:p>
    <w:p w14:paraId="548F9F18"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Note that in order for Gailbot to function, users must select the correct </w:t>
      </w:r>
      <w:r w:rsidRPr="005133EF">
        <w:rPr>
          <w:rFonts w:ascii="Tahoma" w:hAnsi="Tahoma" w:cs="Tahoma"/>
          <w:b/>
          <w:sz w:val="21"/>
          <w:szCs w:val="21"/>
        </w:rPr>
        <w:t>type</w:t>
      </w:r>
      <w:r>
        <w:rPr>
          <w:rFonts w:ascii="Tahoma" w:hAnsi="Tahoma" w:cs="Tahoma"/>
          <w:sz w:val="21"/>
          <w:szCs w:val="21"/>
        </w:rPr>
        <w:t xml:space="preserve"> of base model for the files being processed. Gailbot runs checks on media files and will only send data to the Speech-to-text API if the sampling rate of the file matches the narrowband or broadband base model selected.</w:t>
      </w:r>
    </w:p>
    <w:p w14:paraId="24D74B37" w14:textId="77777777" w:rsidR="001E527D" w:rsidRDefault="001E527D" w:rsidP="001E527D">
      <w:pPr>
        <w:spacing w:line="360" w:lineRule="auto"/>
        <w:rPr>
          <w:rFonts w:ascii="Tahoma" w:hAnsi="Tahoma" w:cs="Tahoma"/>
          <w:b/>
          <w:sz w:val="21"/>
          <w:szCs w:val="21"/>
        </w:rPr>
      </w:pPr>
    </w:p>
    <w:p w14:paraId="726D3B3E" w14:textId="77777777" w:rsidR="001E527D" w:rsidRPr="00F6194F"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Users can check the bit rate of a media file by right clicking on it and viewing its properties.</w:t>
      </w:r>
    </w:p>
    <w:p w14:paraId="6386B78D" w14:textId="77777777" w:rsidR="001E527D" w:rsidRDefault="001E527D" w:rsidP="001E527D">
      <w:pPr>
        <w:spacing w:line="360" w:lineRule="auto"/>
        <w:rPr>
          <w:rFonts w:ascii="Tahoma" w:hAnsi="Tahoma" w:cs="Tahoma"/>
          <w:sz w:val="21"/>
          <w:szCs w:val="21"/>
        </w:rPr>
      </w:pPr>
    </w:p>
    <w:p w14:paraId="423C8A25"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Base models can be modified using the </w:t>
      </w:r>
      <w:hyperlink w:anchor="Glossary" w:history="1">
        <w:r w:rsidRPr="00583F7C">
          <w:rPr>
            <w:rStyle w:val="Hyperlink"/>
            <w:rFonts w:ascii="Tahoma" w:hAnsi="Tahoma" w:cs="Tahoma"/>
            <w:b/>
            <w:sz w:val="21"/>
            <w:szCs w:val="21"/>
          </w:rPr>
          <w:t>Pre-request menu</w:t>
        </w:r>
      </w:hyperlink>
      <w:r>
        <w:rPr>
          <w:rFonts w:ascii="Tahoma" w:hAnsi="Tahoma" w:cs="Tahoma"/>
          <w:sz w:val="21"/>
          <w:szCs w:val="21"/>
        </w:rPr>
        <w:t xml:space="preserve">. </w:t>
      </w:r>
    </w:p>
    <w:p w14:paraId="278C72D4" w14:textId="77777777" w:rsidR="001E527D" w:rsidRDefault="001E527D" w:rsidP="001E527D">
      <w:pPr>
        <w:spacing w:line="360" w:lineRule="auto"/>
        <w:rPr>
          <w:rFonts w:ascii="Tahoma" w:hAnsi="Tahoma" w:cs="Tahoma"/>
          <w:sz w:val="21"/>
          <w:szCs w:val="21"/>
        </w:rPr>
      </w:pPr>
    </w:p>
    <w:p w14:paraId="521DEA22" w14:textId="77777777" w:rsidR="001E527D" w:rsidRPr="00F01A55"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 xml:space="preserve">The base model in this case is the base model for both the </w:t>
      </w:r>
      <w:r>
        <w:rPr>
          <w:rFonts w:ascii="Tahoma" w:hAnsi="Tahoma" w:cs="Tahoma"/>
          <w:b/>
          <w:sz w:val="21"/>
          <w:szCs w:val="21"/>
        </w:rPr>
        <w:t xml:space="preserve">custom language model </w:t>
      </w:r>
      <w:r>
        <w:rPr>
          <w:rFonts w:ascii="Tahoma" w:hAnsi="Tahoma" w:cs="Tahoma"/>
          <w:sz w:val="21"/>
          <w:szCs w:val="21"/>
        </w:rPr>
        <w:t xml:space="preserve">and the </w:t>
      </w:r>
      <w:r>
        <w:rPr>
          <w:rFonts w:ascii="Tahoma" w:hAnsi="Tahoma" w:cs="Tahoma"/>
          <w:b/>
          <w:sz w:val="21"/>
          <w:szCs w:val="21"/>
        </w:rPr>
        <w:t xml:space="preserve">custom acoustic model </w:t>
      </w:r>
      <w:r>
        <w:rPr>
          <w:rFonts w:ascii="Tahoma" w:hAnsi="Tahoma" w:cs="Tahoma"/>
          <w:sz w:val="21"/>
          <w:szCs w:val="21"/>
        </w:rPr>
        <w:t>(defined below)</w:t>
      </w:r>
      <w:r>
        <w:rPr>
          <w:rFonts w:ascii="Tahoma" w:hAnsi="Tahoma" w:cs="Tahoma"/>
          <w:b/>
          <w:sz w:val="21"/>
          <w:szCs w:val="21"/>
        </w:rPr>
        <w:t xml:space="preserve">. </w:t>
      </w:r>
      <w:r>
        <w:rPr>
          <w:rFonts w:ascii="Tahoma" w:hAnsi="Tahoma" w:cs="Tahoma"/>
          <w:sz w:val="21"/>
          <w:szCs w:val="21"/>
        </w:rPr>
        <w:t>A custom acoustic model must be trained in cases where it does not exist for a specific base model.</w:t>
      </w:r>
    </w:p>
    <w:p w14:paraId="60AC0041" w14:textId="77777777" w:rsidR="001E527D" w:rsidRPr="00A61CAD" w:rsidRDefault="001E527D" w:rsidP="001E527D">
      <w:pPr>
        <w:spacing w:line="360" w:lineRule="auto"/>
        <w:rPr>
          <w:rFonts w:ascii="Tahoma" w:hAnsi="Tahoma" w:cs="Tahoma"/>
          <w:sz w:val="21"/>
          <w:szCs w:val="21"/>
        </w:rPr>
      </w:pPr>
    </w:p>
    <w:p w14:paraId="419298A7" w14:textId="77777777" w:rsidR="001E527D" w:rsidRDefault="001E527D" w:rsidP="001E527D">
      <w:pPr>
        <w:pBdr>
          <w:bottom w:val="single" w:sz="6" w:space="1" w:color="auto"/>
        </w:pBdr>
        <w:spacing w:line="360" w:lineRule="auto"/>
        <w:rPr>
          <w:rFonts w:ascii="Tahoma" w:hAnsi="Tahoma" w:cs="Tahoma"/>
          <w:sz w:val="40"/>
          <w:szCs w:val="40"/>
        </w:rPr>
      </w:pPr>
    </w:p>
    <w:p w14:paraId="2FF70CBF" w14:textId="77777777" w:rsidR="001E527D" w:rsidRDefault="001E527D" w:rsidP="001E527D">
      <w:pPr>
        <w:pBdr>
          <w:bottom w:val="single" w:sz="6" w:space="1" w:color="auto"/>
        </w:pBdr>
        <w:spacing w:line="360" w:lineRule="auto"/>
        <w:rPr>
          <w:rFonts w:ascii="Tahoma" w:hAnsi="Tahoma" w:cs="Tahoma"/>
          <w:sz w:val="40"/>
          <w:szCs w:val="40"/>
        </w:rPr>
      </w:pPr>
    </w:p>
    <w:p w14:paraId="33B0B934" w14:textId="77777777" w:rsidR="001E527D" w:rsidRPr="00A61CAD" w:rsidRDefault="001E527D" w:rsidP="001E527D">
      <w:pPr>
        <w:pBdr>
          <w:bottom w:val="single" w:sz="6" w:space="1" w:color="auto"/>
        </w:pBdr>
        <w:spacing w:line="360" w:lineRule="auto"/>
        <w:rPr>
          <w:rFonts w:ascii="Tahoma" w:hAnsi="Tahoma" w:cs="Tahoma"/>
          <w:sz w:val="40"/>
          <w:szCs w:val="40"/>
        </w:rPr>
      </w:pPr>
      <w:bookmarkStart w:id="0" w:name="postProcessing"/>
      <w:r>
        <w:rPr>
          <w:rFonts w:ascii="Tahoma" w:hAnsi="Tahoma" w:cs="Tahoma"/>
          <w:sz w:val="40"/>
          <w:szCs w:val="40"/>
        </w:rPr>
        <w:lastRenderedPageBreak/>
        <w:t>Special Features and Post-processing</w:t>
      </w:r>
    </w:p>
    <w:bookmarkEnd w:id="0"/>
    <w:p w14:paraId="1DBDD41D" w14:textId="77777777" w:rsidR="001E527D" w:rsidRDefault="001E527D" w:rsidP="001E527D">
      <w:pPr>
        <w:spacing w:line="360" w:lineRule="auto"/>
        <w:rPr>
          <w:rFonts w:ascii="Tahoma" w:hAnsi="Tahoma" w:cs="Tahoma"/>
          <w:sz w:val="21"/>
          <w:szCs w:val="21"/>
        </w:rPr>
      </w:pPr>
    </w:p>
    <w:p w14:paraId="167F164F" w14:textId="77777777" w:rsidR="001E527D" w:rsidRDefault="001E527D" w:rsidP="001E527D">
      <w:pPr>
        <w:spacing w:line="360" w:lineRule="auto"/>
        <w:rPr>
          <w:rFonts w:ascii="Tahoma" w:hAnsi="Tahoma" w:cs="Tahoma"/>
          <w:sz w:val="21"/>
          <w:szCs w:val="21"/>
        </w:rPr>
      </w:pPr>
      <w:proofErr w:type="spellStart"/>
      <w:r>
        <w:rPr>
          <w:rFonts w:ascii="Tahoma" w:hAnsi="Tahoma" w:cs="Tahoma"/>
          <w:sz w:val="21"/>
          <w:szCs w:val="21"/>
        </w:rPr>
        <w:t>Gailbot’s</w:t>
      </w:r>
      <w:proofErr w:type="spellEnd"/>
      <w:r>
        <w:rPr>
          <w:rFonts w:ascii="Tahoma" w:hAnsi="Tahoma" w:cs="Tahoma"/>
          <w:sz w:val="21"/>
          <w:szCs w:val="21"/>
        </w:rPr>
        <w:t xml:space="preserve"> post-processing modules take the verbatim transcript data produced by the Speech-to-text API and apply user-defined heuristics, statistical models, machine learning models and neural networks to add a range of structural features of conversation to the final transcription files. This extensible set of features currently includes turn-taking, silences, laughter, speech rate, and overlaps.</w:t>
      </w:r>
    </w:p>
    <w:p w14:paraId="248789E6" w14:textId="77777777" w:rsidR="001E527D" w:rsidRDefault="001E527D" w:rsidP="001E527D">
      <w:pPr>
        <w:spacing w:line="360" w:lineRule="auto"/>
        <w:rPr>
          <w:rFonts w:ascii="Tahoma" w:hAnsi="Tahoma" w:cs="Tahoma"/>
          <w:sz w:val="21"/>
          <w:szCs w:val="21"/>
        </w:rPr>
      </w:pPr>
      <w:proofErr w:type="spellStart"/>
      <w:r>
        <w:rPr>
          <w:rFonts w:ascii="Tahoma" w:hAnsi="Tahoma" w:cs="Tahoma"/>
          <w:sz w:val="21"/>
          <w:szCs w:val="21"/>
        </w:rPr>
        <w:t>Gailbot’s</w:t>
      </w:r>
      <w:proofErr w:type="spellEnd"/>
      <w:r>
        <w:rPr>
          <w:rFonts w:ascii="Tahoma" w:hAnsi="Tahoma" w:cs="Tahoma"/>
          <w:sz w:val="21"/>
          <w:szCs w:val="21"/>
        </w:rPr>
        <w:t xml:space="preserve"> post-processing interface is designed to provide a user-friendly command line interface to manage all post-processing modules and is scalable to allow users to add custom modules.</w:t>
      </w:r>
    </w:p>
    <w:p w14:paraId="7EC2150B" w14:textId="77777777" w:rsidR="001E527D" w:rsidRDefault="001E527D" w:rsidP="001E527D">
      <w:pPr>
        <w:spacing w:line="360" w:lineRule="auto"/>
        <w:rPr>
          <w:rFonts w:ascii="Tahoma" w:hAnsi="Tahoma" w:cs="Tahoma"/>
          <w:sz w:val="21"/>
          <w:szCs w:val="21"/>
        </w:rPr>
      </w:pPr>
      <w:r>
        <w:rPr>
          <w:rFonts w:ascii="Tahoma" w:hAnsi="Tahoma" w:cs="Tahoma"/>
          <w:sz w:val="21"/>
          <w:szCs w:val="21"/>
        </w:rPr>
        <w:t>Additionally, Gailbot provides a number of special features that enhance user-experience and provide additional functionality.</w:t>
      </w:r>
    </w:p>
    <w:p w14:paraId="76AE34B0" w14:textId="77777777" w:rsidR="001E527D" w:rsidRDefault="001E527D" w:rsidP="001E527D">
      <w:pPr>
        <w:spacing w:line="360" w:lineRule="auto"/>
        <w:rPr>
          <w:rFonts w:ascii="Tahoma" w:hAnsi="Tahoma" w:cs="Tahoma"/>
          <w:sz w:val="21"/>
          <w:szCs w:val="21"/>
        </w:rPr>
      </w:pPr>
    </w:p>
    <w:p w14:paraId="14284125"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Custom language and acoustic models</w:t>
      </w:r>
    </w:p>
    <w:p w14:paraId="6757EFFF"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As described in the ‘Narrowband and Broadband files’ section, Gailbot uses different base models to process transcription requests. However, users can train and use </w:t>
      </w:r>
      <w:hyperlink r:id="rId28" w:history="1">
        <w:r w:rsidRPr="00CB7BE7">
          <w:rPr>
            <w:rStyle w:val="Hyperlink"/>
            <w:rFonts w:ascii="Tahoma" w:hAnsi="Tahoma" w:cs="Tahoma"/>
            <w:sz w:val="21"/>
            <w:szCs w:val="21"/>
          </w:rPr>
          <w:t>custom language and acoustic models</w:t>
        </w:r>
      </w:hyperlink>
      <w:r>
        <w:rPr>
          <w:rFonts w:ascii="Tahoma" w:hAnsi="Tahoma" w:cs="Tahoma"/>
          <w:sz w:val="21"/>
          <w:szCs w:val="21"/>
        </w:rPr>
        <w:t xml:space="preserve"> to enhance </w:t>
      </w:r>
      <w:proofErr w:type="spellStart"/>
      <w:r>
        <w:rPr>
          <w:rFonts w:ascii="Tahoma" w:hAnsi="Tahoma" w:cs="Tahoma"/>
          <w:sz w:val="21"/>
          <w:szCs w:val="21"/>
        </w:rPr>
        <w:t>Gailbot’s</w:t>
      </w:r>
      <w:proofErr w:type="spellEnd"/>
      <w:r>
        <w:rPr>
          <w:rFonts w:ascii="Tahoma" w:hAnsi="Tahoma" w:cs="Tahoma"/>
          <w:sz w:val="21"/>
          <w:szCs w:val="21"/>
        </w:rPr>
        <w:t xml:space="preserve"> transcription capabilities on top of the </w:t>
      </w:r>
      <w:hyperlink w:anchor="Glossary" w:history="1">
        <w:r w:rsidRPr="002D5C60">
          <w:rPr>
            <w:rStyle w:val="Hyperlink"/>
            <w:rFonts w:ascii="Tahoma" w:hAnsi="Tahoma" w:cs="Tahoma"/>
            <w:sz w:val="21"/>
            <w:szCs w:val="21"/>
          </w:rPr>
          <w:t>base transcription model</w:t>
        </w:r>
      </w:hyperlink>
      <w:r>
        <w:rPr>
          <w:rFonts w:ascii="Tahoma" w:hAnsi="Tahoma" w:cs="Tahoma"/>
          <w:sz w:val="21"/>
          <w:szCs w:val="21"/>
        </w:rPr>
        <w:t>.</w:t>
      </w:r>
    </w:p>
    <w:p w14:paraId="339EF562" w14:textId="77777777" w:rsidR="001E527D" w:rsidRDefault="001E527D" w:rsidP="001E527D">
      <w:pPr>
        <w:spacing w:line="360" w:lineRule="auto"/>
        <w:rPr>
          <w:rFonts w:ascii="Tahoma" w:hAnsi="Tahoma" w:cs="Tahoma"/>
          <w:sz w:val="21"/>
          <w:szCs w:val="21"/>
        </w:rPr>
      </w:pPr>
    </w:p>
    <w:p w14:paraId="74389215" w14:textId="77777777" w:rsidR="001E527D" w:rsidRDefault="001E527D" w:rsidP="001E527D">
      <w:pPr>
        <w:spacing w:line="360" w:lineRule="auto"/>
        <w:rPr>
          <w:rFonts w:ascii="Tahoma" w:hAnsi="Tahoma" w:cs="Tahoma"/>
          <w:sz w:val="21"/>
          <w:szCs w:val="21"/>
        </w:rPr>
      </w:pPr>
      <w:r>
        <w:rPr>
          <w:rFonts w:ascii="Tahoma" w:hAnsi="Tahoma" w:cs="Tahoma"/>
          <w:sz w:val="21"/>
          <w:szCs w:val="21"/>
        </w:rPr>
        <w:t>The custom models provide the following functionality:</w:t>
      </w:r>
    </w:p>
    <w:p w14:paraId="39491588" w14:textId="77777777" w:rsidR="001E527D" w:rsidRDefault="001E527D" w:rsidP="001E527D">
      <w:pPr>
        <w:spacing w:line="360" w:lineRule="auto"/>
        <w:rPr>
          <w:rFonts w:ascii="Tahoma" w:hAnsi="Tahoma" w:cs="Tahoma"/>
          <w:sz w:val="21"/>
          <w:szCs w:val="21"/>
        </w:rPr>
      </w:pPr>
    </w:p>
    <w:tbl>
      <w:tblPr>
        <w:tblStyle w:val="TableGrid"/>
        <w:tblW w:w="0" w:type="auto"/>
        <w:tblLook w:val="04A0" w:firstRow="1" w:lastRow="0" w:firstColumn="1" w:lastColumn="0" w:noHBand="0" w:noVBand="1"/>
      </w:tblPr>
      <w:tblGrid>
        <w:gridCol w:w="2337"/>
        <w:gridCol w:w="2337"/>
        <w:gridCol w:w="2338"/>
        <w:gridCol w:w="2338"/>
      </w:tblGrid>
      <w:tr w:rsidR="001E527D" w14:paraId="78D0CCE7" w14:textId="77777777" w:rsidTr="00CE0CAC">
        <w:tc>
          <w:tcPr>
            <w:tcW w:w="2337" w:type="dxa"/>
          </w:tcPr>
          <w:p w14:paraId="43CBDD72" w14:textId="77777777" w:rsidR="001E527D" w:rsidRPr="00BA373C" w:rsidRDefault="001E527D" w:rsidP="00CE0CAC">
            <w:pPr>
              <w:spacing w:line="360" w:lineRule="auto"/>
              <w:jc w:val="center"/>
              <w:rPr>
                <w:rFonts w:ascii="Tahoma" w:hAnsi="Tahoma" w:cs="Tahoma"/>
                <w:b/>
                <w:sz w:val="21"/>
                <w:szCs w:val="21"/>
              </w:rPr>
            </w:pPr>
            <w:r>
              <w:rPr>
                <w:rFonts w:ascii="Tahoma" w:hAnsi="Tahoma" w:cs="Tahoma"/>
                <w:b/>
                <w:sz w:val="21"/>
                <w:szCs w:val="21"/>
              </w:rPr>
              <w:t>Functionality</w:t>
            </w:r>
          </w:p>
        </w:tc>
        <w:tc>
          <w:tcPr>
            <w:tcW w:w="2337" w:type="dxa"/>
          </w:tcPr>
          <w:p w14:paraId="7EFB2C7C" w14:textId="77777777" w:rsidR="001E527D" w:rsidRPr="00BA373C" w:rsidRDefault="001E527D" w:rsidP="00CE0CAC">
            <w:pPr>
              <w:spacing w:line="360" w:lineRule="auto"/>
              <w:jc w:val="center"/>
              <w:rPr>
                <w:rFonts w:ascii="Tahoma" w:hAnsi="Tahoma" w:cs="Tahoma"/>
                <w:b/>
                <w:sz w:val="21"/>
                <w:szCs w:val="21"/>
              </w:rPr>
            </w:pPr>
            <w:r>
              <w:rPr>
                <w:rFonts w:ascii="Tahoma" w:hAnsi="Tahoma" w:cs="Tahoma"/>
                <w:b/>
                <w:sz w:val="21"/>
                <w:szCs w:val="21"/>
              </w:rPr>
              <w:t>Details</w:t>
            </w:r>
          </w:p>
        </w:tc>
        <w:tc>
          <w:tcPr>
            <w:tcW w:w="2338" w:type="dxa"/>
          </w:tcPr>
          <w:p w14:paraId="04E69B98" w14:textId="77777777" w:rsidR="001E527D" w:rsidRPr="00BA373C" w:rsidRDefault="001E527D" w:rsidP="00CE0CAC">
            <w:pPr>
              <w:spacing w:line="360" w:lineRule="auto"/>
              <w:jc w:val="center"/>
              <w:rPr>
                <w:rFonts w:ascii="Tahoma" w:hAnsi="Tahoma" w:cs="Tahoma"/>
                <w:b/>
                <w:sz w:val="21"/>
                <w:szCs w:val="21"/>
              </w:rPr>
            </w:pPr>
            <w:r>
              <w:rPr>
                <w:rFonts w:ascii="Tahoma" w:hAnsi="Tahoma" w:cs="Tahoma"/>
                <w:b/>
                <w:sz w:val="21"/>
                <w:szCs w:val="21"/>
              </w:rPr>
              <w:t>Language Model</w:t>
            </w:r>
          </w:p>
        </w:tc>
        <w:tc>
          <w:tcPr>
            <w:tcW w:w="2338" w:type="dxa"/>
          </w:tcPr>
          <w:p w14:paraId="1DEBC427" w14:textId="77777777" w:rsidR="001E527D" w:rsidRPr="00BA373C" w:rsidRDefault="001E527D" w:rsidP="00CE0CAC">
            <w:pPr>
              <w:spacing w:line="360" w:lineRule="auto"/>
              <w:jc w:val="center"/>
              <w:rPr>
                <w:rFonts w:ascii="Tahoma" w:hAnsi="Tahoma" w:cs="Tahoma"/>
                <w:b/>
                <w:sz w:val="21"/>
                <w:szCs w:val="21"/>
              </w:rPr>
            </w:pPr>
            <w:r>
              <w:rPr>
                <w:rFonts w:ascii="Tahoma" w:hAnsi="Tahoma" w:cs="Tahoma"/>
                <w:b/>
                <w:sz w:val="21"/>
                <w:szCs w:val="21"/>
              </w:rPr>
              <w:t>Acoustic Model</w:t>
            </w:r>
          </w:p>
        </w:tc>
      </w:tr>
      <w:tr w:rsidR="001E527D" w14:paraId="2AC7894B" w14:textId="77777777" w:rsidTr="00CE0CAC">
        <w:tc>
          <w:tcPr>
            <w:tcW w:w="2337" w:type="dxa"/>
          </w:tcPr>
          <w:p w14:paraId="7D51B7B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Enhances transcription quality.</w:t>
            </w:r>
          </w:p>
        </w:tc>
        <w:tc>
          <w:tcPr>
            <w:tcW w:w="2337" w:type="dxa"/>
          </w:tcPr>
          <w:p w14:paraId="43020D2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Extracts and adds new custom words to existing dictionary.</w:t>
            </w:r>
          </w:p>
        </w:tc>
        <w:tc>
          <w:tcPr>
            <w:tcW w:w="2338" w:type="dxa"/>
          </w:tcPr>
          <w:p w14:paraId="40BF35A9" w14:textId="77777777" w:rsidR="001E527D" w:rsidRPr="003441C9" w:rsidRDefault="001E527D" w:rsidP="00CE0CAC">
            <w:pPr>
              <w:spacing w:line="360" w:lineRule="auto"/>
              <w:jc w:val="center"/>
              <w:rPr>
                <w:rFonts w:ascii="Tahoma" w:hAnsi="Tahoma" w:cs="Tahoma"/>
                <w:b/>
                <w:color w:val="385623" w:themeColor="accent6" w:themeShade="80"/>
                <w:sz w:val="21"/>
                <w:szCs w:val="21"/>
              </w:rPr>
            </w:pPr>
            <w:r>
              <w:rPr>
                <w:rFonts w:ascii="Tahoma" w:hAnsi="Tahoma" w:cs="Tahoma"/>
                <w:b/>
                <w:color w:val="385623" w:themeColor="accent6" w:themeShade="80"/>
                <w:sz w:val="21"/>
                <w:szCs w:val="21"/>
              </w:rPr>
              <w:t>YES</w:t>
            </w:r>
          </w:p>
        </w:tc>
        <w:tc>
          <w:tcPr>
            <w:tcW w:w="2338" w:type="dxa"/>
          </w:tcPr>
          <w:p w14:paraId="027A597C" w14:textId="77777777" w:rsidR="001E527D" w:rsidRPr="003441C9" w:rsidRDefault="001E527D" w:rsidP="00CE0CAC">
            <w:pPr>
              <w:spacing w:line="360" w:lineRule="auto"/>
              <w:jc w:val="center"/>
              <w:rPr>
                <w:rFonts w:ascii="Tahoma" w:hAnsi="Tahoma" w:cs="Tahoma"/>
                <w:b/>
                <w:color w:val="FF0000"/>
                <w:sz w:val="21"/>
                <w:szCs w:val="21"/>
              </w:rPr>
            </w:pPr>
            <w:r>
              <w:rPr>
                <w:rFonts w:ascii="Tahoma" w:hAnsi="Tahoma" w:cs="Tahoma"/>
                <w:b/>
                <w:color w:val="FF0000"/>
                <w:sz w:val="21"/>
                <w:szCs w:val="21"/>
              </w:rPr>
              <w:t>NO</w:t>
            </w:r>
          </w:p>
        </w:tc>
      </w:tr>
      <w:tr w:rsidR="001E527D" w14:paraId="3F94CF92" w14:textId="77777777" w:rsidTr="00CE0CAC">
        <w:tc>
          <w:tcPr>
            <w:tcW w:w="2337" w:type="dxa"/>
          </w:tcPr>
          <w:p w14:paraId="43EAD24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Enhances transcription quality</w:t>
            </w:r>
          </w:p>
        </w:tc>
        <w:tc>
          <w:tcPr>
            <w:tcW w:w="2337" w:type="dxa"/>
          </w:tcPr>
          <w:p w14:paraId="2291919C"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Filters background audio based on training data</w:t>
            </w:r>
          </w:p>
        </w:tc>
        <w:tc>
          <w:tcPr>
            <w:tcW w:w="2338" w:type="dxa"/>
          </w:tcPr>
          <w:p w14:paraId="458BE0C4" w14:textId="77777777" w:rsidR="001E527D" w:rsidRDefault="001E527D" w:rsidP="00CE0CAC">
            <w:pPr>
              <w:spacing w:line="360" w:lineRule="auto"/>
              <w:jc w:val="center"/>
              <w:rPr>
                <w:rFonts w:ascii="Tahoma" w:hAnsi="Tahoma" w:cs="Tahoma"/>
                <w:sz w:val="21"/>
                <w:szCs w:val="21"/>
              </w:rPr>
            </w:pPr>
            <w:r>
              <w:rPr>
                <w:rFonts w:ascii="Tahoma" w:hAnsi="Tahoma" w:cs="Tahoma"/>
                <w:b/>
                <w:color w:val="FF0000"/>
                <w:sz w:val="21"/>
                <w:szCs w:val="21"/>
              </w:rPr>
              <w:t>NO</w:t>
            </w:r>
          </w:p>
        </w:tc>
        <w:tc>
          <w:tcPr>
            <w:tcW w:w="2338" w:type="dxa"/>
          </w:tcPr>
          <w:p w14:paraId="223AA9E7"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13D8CD13" w14:textId="77777777" w:rsidTr="00CE0CAC">
        <w:tc>
          <w:tcPr>
            <w:tcW w:w="2337" w:type="dxa"/>
          </w:tcPr>
          <w:p w14:paraId="4AEBE6E9"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Uses base model</w:t>
            </w:r>
          </w:p>
        </w:tc>
        <w:tc>
          <w:tcPr>
            <w:tcW w:w="2337" w:type="dxa"/>
          </w:tcPr>
          <w:p w14:paraId="57064E70"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Trained on top of a base model</w:t>
            </w:r>
          </w:p>
        </w:tc>
        <w:tc>
          <w:tcPr>
            <w:tcW w:w="2338" w:type="dxa"/>
          </w:tcPr>
          <w:p w14:paraId="27FBF7B4"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085A8624"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0C20CB55" w14:textId="77777777" w:rsidTr="00CE0CAC">
        <w:tc>
          <w:tcPr>
            <w:tcW w:w="2337" w:type="dxa"/>
          </w:tcPr>
          <w:p w14:paraId="7F401C01"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Re-trainable</w:t>
            </w:r>
          </w:p>
        </w:tc>
        <w:tc>
          <w:tcPr>
            <w:tcW w:w="2337" w:type="dxa"/>
          </w:tcPr>
          <w:p w14:paraId="597F44DA"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Existing models can be retrained using new data</w:t>
            </w:r>
          </w:p>
        </w:tc>
        <w:tc>
          <w:tcPr>
            <w:tcW w:w="2338" w:type="dxa"/>
          </w:tcPr>
          <w:p w14:paraId="02814E05"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359ABBBB"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70ADEAC3" w14:textId="77777777" w:rsidTr="00CE0CAC">
        <w:tc>
          <w:tcPr>
            <w:tcW w:w="2337" w:type="dxa"/>
          </w:tcPr>
          <w:p w14:paraId="6125308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lastRenderedPageBreak/>
              <w:t>Resettable</w:t>
            </w:r>
          </w:p>
        </w:tc>
        <w:tc>
          <w:tcPr>
            <w:tcW w:w="2337" w:type="dxa"/>
          </w:tcPr>
          <w:p w14:paraId="6AC485A9"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Can be reset to remove all custom data</w:t>
            </w:r>
          </w:p>
        </w:tc>
        <w:tc>
          <w:tcPr>
            <w:tcW w:w="2338" w:type="dxa"/>
          </w:tcPr>
          <w:p w14:paraId="10488894"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49AC43B2"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3DAB5413" w14:textId="77777777" w:rsidTr="00CE0CAC">
        <w:tc>
          <w:tcPr>
            <w:tcW w:w="2337" w:type="dxa"/>
          </w:tcPr>
          <w:p w14:paraId="5B1438A5"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Upgradable</w:t>
            </w:r>
          </w:p>
        </w:tc>
        <w:tc>
          <w:tcPr>
            <w:tcW w:w="2337" w:type="dxa"/>
          </w:tcPr>
          <w:p w14:paraId="31CDEAE2"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Base model can be upgraded after creation</w:t>
            </w:r>
          </w:p>
        </w:tc>
        <w:tc>
          <w:tcPr>
            <w:tcW w:w="2338" w:type="dxa"/>
          </w:tcPr>
          <w:p w14:paraId="43B8AAE1"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1E805E38"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6836DB90" w14:textId="77777777" w:rsidTr="00CE0CAC">
        <w:tc>
          <w:tcPr>
            <w:tcW w:w="2337" w:type="dxa"/>
          </w:tcPr>
          <w:p w14:paraId="70C52C8C"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Lists dictionary words</w:t>
            </w:r>
          </w:p>
        </w:tc>
        <w:tc>
          <w:tcPr>
            <w:tcW w:w="2337" w:type="dxa"/>
          </w:tcPr>
          <w:p w14:paraId="574AFA4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Shows all words learned using training data</w:t>
            </w:r>
          </w:p>
        </w:tc>
        <w:tc>
          <w:tcPr>
            <w:tcW w:w="2338" w:type="dxa"/>
          </w:tcPr>
          <w:p w14:paraId="72708D12"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62E0E179" w14:textId="77777777" w:rsidR="001E527D" w:rsidRDefault="001E527D" w:rsidP="00CE0CAC">
            <w:pPr>
              <w:spacing w:line="360" w:lineRule="auto"/>
              <w:jc w:val="center"/>
              <w:rPr>
                <w:rFonts w:ascii="Tahoma" w:hAnsi="Tahoma" w:cs="Tahoma"/>
                <w:sz w:val="21"/>
                <w:szCs w:val="21"/>
              </w:rPr>
            </w:pPr>
            <w:r>
              <w:rPr>
                <w:rFonts w:ascii="Tahoma" w:hAnsi="Tahoma" w:cs="Tahoma"/>
                <w:b/>
                <w:color w:val="FF0000"/>
                <w:sz w:val="21"/>
                <w:szCs w:val="21"/>
              </w:rPr>
              <w:t>NO</w:t>
            </w:r>
          </w:p>
        </w:tc>
      </w:tr>
      <w:tr w:rsidR="001E527D" w14:paraId="27BC1E87" w14:textId="77777777" w:rsidTr="00CE0CAC">
        <w:tc>
          <w:tcPr>
            <w:tcW w:w="2337" w:type="dxa"/>
          </w:tcPr>
          <w:p w14:paraId="1B91FFC7"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Lists audio sources</w:t>
            </w:r>
          </w:p>
        </w:tc>
        <w:tc>
          <w:tcPr>
            <w:tcW w:w="2337" w:type="dxa"/>
          </w:tcPr>
          <w:p w14:paraId="4B0E2E50"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Shows audio files used to train model</w:t>
            </w:r>
          </w:p>
        </w:tc>
        <w:tc>
          <w:tcPr>
            <w:tcW w:w="2338" w:type="dxa"/>
          </w:tcPr>
          <w:p w14:paraId="7A1395AA" w14:textId="77777777" w:rsidR="001E527D" w:rsidRDefault="001E527D" w:rsidP="00CE0CAC">
            <w:pPr>
              <w:spacing w:line="360" w:lineRule="auto"/>
              <w:jc w:val="center"/>
              <w:rPr>
                <w:rFonts w:ascii="Tahoma" w:hAnsi="Tahoma" w:cs="Tahoma"/>
                <w:sz w:val="21"/>
                <w:szCs w:val="21"/>
              </w:rPr>
            </w:pPr>
            <w:r>
              <w:rPr>
                <w:rFonts w:ascii="Tahoma" w:hAnsi="Tahoma" w:cs="Tahoma"/>
                <w:b/>
                <w:color w:val="FF0000"/>
                <w:sz w:val="21"/>
                <w:szCs w:val="21"/>
              </w:rPr>
              <w:t>NO</w:t>
            </w:r>
          </w:p>
        </w:tc>
        <w:tc>
          <w:tcPr>
            <w:tcW w:w="2338" w:type="dxa"/>
          </w:tcPr>
          <w:p w14:paraId="5C619C75"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r>
      <w:tr w:rsidR="001E527D" w14:paraId="5D5CBA27" w14:textId="77777777" w:rsidTr="00CE0CAC">
        <w:tc>
          <w:tcPr>
            <w:tcW w:w="2337" w:type="dxa"/>
          </w:tcPr>
          <w:p w14:paraId="76EBFBB4"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Adjustable weight</w:t>
            </w:r>
          </w:p>
        </w:tc>
        <w:tc>
          <w:tcPr>
            <w:tcW w:w="2337" w:type="dxa"/>
          </w:tcPr>
          <w:p w14:paraId="5624205A"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Weight applied to custom model vs. base model is adjustable</w:t>
            </w:r>
          </w:p>
        </w:tc>
        <w:tc>
          <w:tcPr>
            <w:tcW w:w="2338" w:type="dxa"/>
          </w:tcPr>
          <w:p w14:paraId="42F9EF31" w14:textId="77777777" w:rsidR="001E527D" w:rsidRDefault="001E527D" w:rsidP="00CE0CAC">
            <w:pPr>
              <w:spacing w:line="360" w:lineRule="auto"/>
              <w:jc w:val="center"/>
              <w:rPr>
                <w:rFonts w:ascii="Tahoma" w:hAnsi="Tahoma" w:cs="Tahoma"/>
                <w:sz w:val="21"/>
                <w:szCs w:val="21"/>
              </w:rPr>
            </w:pPr>
            <w:r>
              <w:rPr>
                <w:rFonts w:ascii="Tahoma" w:hAnsi="Tahoma" w:cs="Tahoma"/>
                <w:b/>
                <w:color w:val="385623" w:themeColor="accent6" w:themeShade="80"/>
                <w:sz w:val="21"/>
                <w:szCs w:val="21"/>
              </w:rPr>
              <w:t>YES</w:t>
            </w:r>
          </w:p>
        </w:tc>
        <w:tc>
          <w:tcPr>
            <w:tcW w:w="2338" w:type="dxa"/>
          </w:tcPr>
          <w:p w14:paraId="095A041E" w14:textId="77777777" w:rsidR="001E527D" w:rsidRDefault="001E527D" w:rsidP="00CE0CAC">
            <w:pPr>
              <w:spacing w:line="360" w:lineRule="auto"/>
              <w:jc w:val="center"/>
              <w:rPr>
                <w:rFonts w:ascii="Tahoma" w:hAnsi="Tahoma" w:cs="Tahoma"/>
                <w:sz w:val="21"/>
                <w:szCs w:val="21"/>
              </w:rPr>
            </w:pPr>
            <w:r>
              <w:rPr>
                <w:rFonts w:ascii="Tahoma" w:hAnsi="Tahoma" w:cs="Tahoma"/>
                <w:b/>
                <w:color w:val="FF0000"/>
                <w:sz w:val="21"/>
                <w:szCs w:val="21"/>
              </w:rPr>
              <w:t>NO</w:t>
            </w:r>
          </w:p>
        </w:tc>
      </w:tr>
      <w:tr w:rsidR="001E527D" w14:paraId="75057B2D" w14:textId="77777777" w:rsidTr="00CE0CAC">
        <w:tc>
          <w:tcPr>
            <w:tcW w:w="2337" w:type="dxa"/>
          </w:tcPr>
          <w:p w14:paraId="495E606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Required</w:t>
            </w:r>
          </w:p>
        </w:tc>
        <w:tc>
          <w:tcPr>
            <w:tcW w:w="2337" w:type="dxa"/>
          </w:tcPr>
          <w:p w14:paraId="44A54162"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Necessary to use custom model to process request</w:t>
            </w:r>
          </w:p>
        </w:tc>
        <w:tc>
          <w:tcPr>
            <w:tcW w:w="2338" w:type="dxa"/>
          </w:tcPr>
          <w:p w14:paraId="12CA3102" w14:textId="77777777" w:rsidR="001E527D" w:rsidRDefault="001E527D" w:rsidP="00CE0CAC">
            <w:pPr>
              <w:spacing w:line="360" w:lineRule="auto"/>
              <w:jc w:val="center"/>
              <w:rPr>
                <w:rFonts w:ascii="Tahoma" w:hAnsi="Tahoma" w:cs="Tahoma"/>
                <w:b/>
                <w:color w:val="385623" w:themeColor="accent6" w:themeShade="80"/>
                <w:sz w:val="21"/>
                <w:szCs w:val="21"/>
              </w:rPr>
            </w:pPr>
            <w:r>
              <w:rPr>
                <w:rFonts w:ascii="Tahoma" w:hAnsi="Tahoma" w:cs="Tahoma"/>
                <w:b/>
                <w:color w:val="FF0000"/>
                <w:sz w:val="21"/>
                <w:szCs w:val="21"/>
              </w:rPr>
              <w:t>NO</w:t>
            </w:r>
          </w:p>
        </w:tc>
        <w:tc>
          <w:tcPr>
            <w:tcW w:w="2338" w:type="dxa"/>
          </w:tcPr>
          <w:p w14:paraId="71C6DC7C" w14:textId="77777777" w:rsidR="001E527D" w:rsidRDefault="001E527D" w:rsidP="00CE0CAC">
            <w:pPr>
              <w:spacing w:line="360" w:lineRule="auto"/>
              <w:jc w:val="center"/>
              <w:rPr>
                <w:rFonts w:ascii="Tahoma" w:hAnsi="Tahoma" w:cs="Tahoma"/>
                <w:b/>
                <w:color w:val="FF0000"/>
                <w:sz w:val="21"/>
                <w:szCs w:val="21"/>
              </w:rPr>
            </w:pPr>
            <w:r>
              <w:rPr>
                <w:rFonts w:ascii="Tahoma" w:hAnsi="Tahoma" w:cs="Tahoma"/>
                <w:b/>
                <w:color w:val="FF0000"/>
                <w:sz w:val="21"/>
                <w:szCs w:val="21"/>
              </w:rPr>
              <w:t>NO</w:t>
            </w:r>
          </w:p>
        </w:tc>
      </w:tr>
      <w:tr w:rsidR="001E527D" w14:paraId="6E58DAA9" w14:textId="77777777" w:rsidTr="00CE0CAC">
        <w:tc>
          <w:tcPr>
            <w:tcW w:w="2337" w:type="dxa"/>
          </w:tcPr>
          <w:p w14:paraId="6E53708B"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Model type same as content type</w:t>
            </w:r>
          </w:p>
        </w:tc>
        <w:tc>
          <w:tcPr>
            <w:tcW w:w="2337" w:type="dxa"/>
          </w:tcPr>
          <w:p w14:paraId="121186C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The model type (broadband or narrowband) must be the same as the content</w:t>
            </w:r>
          </w:p>
        </w:tc>
        <w:tc>
          <w:tcPr>
            <w:tcW w:w="2338" w:type="dxa"/>
          </w:tcPr>
          <w:p w14:paraId="456D1527" w14:textId="77777777" w:rsidR="001E527D" w:rsidRDefault="001E527D" w:rsidP="00CE0CAC">
            <w:pPr>
              <w:spacing w:line="360" w:lineRule="auto"/>
              <w:jc w:val="center"/>
              <w:rPr>
                <w:rFonts w:ascii="Tahoma" w:hAnsi="Tahoma" w:cs="Tahoma"/>
                <w:b/>
                <w:color w:val="FF0000"/>
                <w:sz w:val="21"/>
                <w:szCs w:val="21"/>
              </w:rPr>
            </w:pPr>
            <w:r>
              <w:rPr>
                <w:rFonts w:ascii="Tahoma" w:hAnsi="Tahoma" w:cs="Tahoma"/>
                <w:b/>
                <w:color w:val="385623" w:themeColor="accent6" w:themeShade="80"/>
                <w:sz w:val="21"/>
                <w:szCs w:val="21"/>
              </w:rPr>
              <w:t>YES</w:t>
            </w:r>
          </w:p>
        </w:tc>
        <w:tc>
          <w:tcPr>
            <w:tcW w:w="2338" w:type="dxa"/>
          </w:tcPr>
          <w:p w14:paraId="04D1593B" w14:textId="77777777" w:rsidR="001E527D" w:rsidRPr="007D5BA9" w:rsidRDefault="001E527D" w:rsidP="00CE0CAC">
            <w:pPr>
              <w:spacing w:line="360" w:lineRule="auto"/>
              <w:jc w:val="center"/>
              <w:rPr>
                <w:rFonts w:ascii="Tahoma" w:hAnsi="Tahoma" w:cs="Tahoma"/>
                <w:b/>
                <w:color w:val="385623" w:themeColor="accent6" w:themeShade="80"/>
                <w:sz w:val="21"/>
                <w:szCs w:val="21"/>
              </w:rPr>
            </w:pPr>
            <w:r>
              <w:rPr>
                <w:rFonts w:ascii="Tahoma" w:hAnsi="Tahoma" w:cs="Tahoma"/>
                <w:b/>
                <w:color w:val="385623" w:themeColor="accent6" w:themeShade="80"/>
                <w:sz w:val="21"/>
                <w:szCs w:val="21"/>
              </w:rPr>
              <w:t>YES</w:t>
            </w:r>
          </w:p>
        </w:tc>
      </w:tr>
    </w:tbl>
    <w:p w14:paraId="61C9885E" w14:textId="77777777" w:rsidR="001E527D" w:rsidRDefault="001E527D" w:rsidP="001E527D">
      <w:pPr>
        <w:spacing w:line="360" w:lineRule="auto"/>
        <w:rPr>
          <w:rFonts w:ascii="Tahoma" w:hAnsi="Tahoma" w:cs="Tahoma"/>
          <w:sz w:val="21"/>
          <w:szCs w:val="21"/>
        </w:rPr>
      </w:pPr>
    </w:p>
    <w:p w14:paraId="0B816B79" w14:textId="77777777" w:rsidR="001E527D" w:rsidRDefault="001E527D" w:rsidP="001E527D">
      <w:pPr>
        <w:rPr>
          <w:rFonts w:ascii="Tahoma" w:hAnsi="Tahoma" w:cs="Tahoma"/>
          <w:sz w:val="21"/>
          <w:szCs w:val="21"/>
        </w:rPr>
      </w:pPr>
    </w:p>
    <w:p w14:paraId="7F04B4F4" w14:textId="77777777" w:rsidR="001E527D" w:rsidRDefault="001E527D" w:rsidP="001E527D">
      <w:pPr>
        <w:rPr>
          <w:rFonts w:ascii="Tahoma" w:hAnsi="Tahoma" w:cs="Tahoma"/>
          <w:sz w:val="21"/>
          <w:szCs w:val="21"/>
        </w:rPr>
      </w:pPr>
    </w:p>
    <w:p w14:paraId="729EF717" w14:textId="77777777" w:rsidR="001E527D" w:rsidRDefault="001E527D" w:rsidP="001E527D">
      <w:pPr>
        <w:spacing w:line="360" w:lineRule="auto"/>
        <w:jc w:val="center"/>
        <w:rPr>
          <w:rFonts w:ascii="Tahoma" w:hAnsi="Tahoma" w:cs="Tahoma"/>
          <w:b/>
          <w:sz w:val="21"/>
          <w:szCs w:val="21"/>
        </w:rPr>
      </w:pPr>
      <w:r>
        <w:rPr>
          <w:rFonts w:ascii="Tahoma" w:hAnsi="Tahoma" w:cs="Tahoma"/>
          <w:b/>
          <w:sz w:val="21"/>
          <w:szCs w:val="21"/>
        </w:rPr>
        <w:t>TRAINING</w:t>
      </w:r>
    </w:p>
    <w:p w14:paraId="577A1056" w14:textId="77777777" w:rsidR="001E527D" w:rsidRDefault="001E527D" w:rsidP="001E527D">
      <w:pPr>
        <w:spacing w:line="360" w:lineRule="auto"/>
        <w:jc w:val="center"/>
        <w:rPr>
          <w:rFonts w:ascii="Tahoma" w:hAnsi="Tahoma" w:cs="Tahoma"/>
          <w:b/>
          <w:sz w:val="21"/>
          <w:szCs w:val="21"/>
        </w:rPr>
      </w:pPr>
    </w:p>
    <w:tbl>
      <w:tblPr>
        <w:tblStyle w:val="TableGrid"/>
        <w:tblW w:w="0" w:type="auto"/>
        <w:tblLook w:val="04A0" w:firstRow="1" w:lastRow="0" w:firstColumn="1" w:lastColumn="0" w:noHBand="0" w:noVBand="1"/>
      </w:tblPr>
      <w:tblGrid>
        <w:gridCol w:w="4675"/>
        <w:gridCol w:w="4675"/>
      </w:tblGrid>
      <w:tr w:rsidR="001E527D" w14:paraId="28091235" w14:textId="77777777" w:rsidTr="00CE0CAC">
        <w:tc>
          <w:tcPr>
            <w:tcW w:w="4675" w:type="dxa"/>
          </w:tcPr>
          <w:p w14:paraId="00D18B23" w14:textId="77777777" w:rsidR="001E527D" w:rsidRPr="002F0062" w:rsidRDefault="001E527D" w:rsidP="00CE0CAC">
            <w:pPr>
              <w:spacing w:line="360" w:lineRule="auto"/>
              <w:rPr>
                <w:rFonts w:ascii="Tahoma" w:hAnsi="Tahoma" w:cs="Tahoma"/>
                <w:b/>
                <w:sz w:val="21"/>
                <w:szCs w:val="21"/>
              </w:rPr>
            </w:pPr>
            <w:r w:rsidRPr="002F0062">
              <w:rPr>
                <w:rFonts w:ascii="Tahoma" w:hAnsi="Tahoma" w:cs="Tahoma"/>
                <w:b/>
                <w:sz w:val="21"/>
                <w:szCs w:val="21"/>
              </w:rPr>
              <w:t>Custom Model</w:t>
            </w:r>
          </w:p>
        </w:tc>
        <w:tc>
          <w:tcPr>
            <w:tcW w:w="4675" w:type="dxa"/>
          </w:tcPr>
          <w:p w14:paraId="01D373AB" w14:textId="77777777" w:rsidR="001E527D" w:rsidRPr="002F0062" w:rsidRDefault="001E527D" w:rsidP="00CE0CAC">
            <w:pPr>
              <w:spacing w:line="360" w:lineRule="auto"/>
              <w:rPr>
                <w:rFonts w:ascii="Tahoma" w:hAnsi="Tahoma" w:cs="Tahoma"/>
                <w:b/>
                <w:sz w:val="21"/>
                <w:szCs w:val="21"/>
              </w:rPr>
            </w:pPr>
            <w:r>
              <w:rPr>
                <w:rFonts w:ascii="Tahoma" w:hAnsi="Tahoma" w:cs="Tahoma"/>
                <w:b/>
                <w:sz w:val="21"/>
                <w:szCs w:val="21"/>
              </w:rPr>
              <w:t>Training Details</w:t>
            </w:r>
          </w:p>
        </w:tc>
      </w:tr>
      <w:tr w:rsidR="001E527D" w14:paraId="7DA037D5" w14:textId="77777777" w:rsidTr="00CE0CAC">
        <w:tc>
          <w:tcPr>
            <w:tcW w:w="4675" w:type="dxa"/>
          </w:tcPr>
          <w:p w14:paraId="7F0C4B3C" w14:textId="77777777" w:rsidR="001E527D" w:rsidRPr="00D600C5" w:rsidRDefault="001E527D" w:rsidP="00CE0CAC">
            <w:pPr>
              <w:spacing w:line="360" w:lineRule="auto"/>
              <w:rPr>
                <w:rFonts w:ascii="Tahoma" w:hAnsi="Tahoma" w:cs="Tahoma"/>
                <w:sz w:val="21"/>
                <w:szCs w:val="21"/>
              </w:rPr>
            </w:pPr>
            <w:r>
              <w:rPr>
                <w:rFonts w:ascii="Tahoma" w:hAnsi="Tahoma" w:cs="Tahoma"/>
                <w:sz w:val="21"/>
                <w:szCs w:val="21"/>
              </w:rPr>
              <w:t>Language Model</w:t>
            </w:r>
          </w:p>
        </w:tc>
        <w:tc>
          <w:tcPr>
            <w:tcW w:w="4675" w:type="dxa"/>
          </w:tcPr>
          <w:p w14:paraId="15AF3566" w14:textId="77777777" w:rsidR="001E527D" w:rsidRPr="00F20ECB" w:rsidRDefault="001E527D" w:rsidP="00CE0CAC">
            <w:pPr>
              <w:pStyle w:val="ListParagraph"/>
              <w:numPr>
                <w:ilvl w:val="0"/>
                <w:numId w:val="9"/>
              </w:numPr>
              <w:spacing w:line="360" w:lineRule="auto"/>
              <w:rPr>
                <w:rFonts w:ascii="Tahoma" w:hAnsi="Tahoma" w:cs="Tahoma"/>
                <w:sz w:val="21"/>
                <w:szCs w:val="21"/>
              </w:rPr>
            </w:pPr>
            <w:r w:rsidRPr="00A12030">
              <w:rPr>
                <w:rFonts w:ascii="Tahoma" w:hAnsi="Tahoma" w:cs="Tahoma"/>
                <w:sz w:val="21"/>
                <w:szCs w:val="21"/>
              </w:rPr>
              <w:t xml:space="preserve">Trained using a </w:t>
            </w:r>
            <w:hyperlink r:id="rId29" w:anchor="addCorpus" w:history="1">
              <w:r w:rsidRPr="00A12030">
                <w:rPr>
                  <w:rStyle w:val="Hyperlink"/>
                  <w:rFonts w:ascii="Tahoma" w:hAnsi="Tahoma" w:cs="Tahoma"/>
                  <w:sz w:val="21"/>
                  <w:szCs w:val="21"/>
                </w:rPr>
                <w:t>custom corpus file</w:t>
              </w:r>
            </w:hyperlink>
            <w:r w:rsidRPr="00A12030">
              <w:rPr>
                <w:rFonts w:ascii="Tahoma" w:hAnsi="Tahoma" w:cs="Tahoma"/>
                <w:sz w:val="21"/>
                <w:szCs w:val="21"/>
              </w:rPr>
              <w:t xml:space="preserve"> or using </w:t>
            </w:r>
            <w:hyperlink r:id="rId30" w:anchor="addWords" w:history="1">
              <w:r w:rsidRPr="00A12030">
                <w:rPr>
                  <w:rStyle w:val="Hyperlink"/>
                  <w:rFonts w:ascii="Tahoma" w:hAnsi="Tahoma" w:cs="Tahoma"/>
                  <w:sz w:val="21"/>
                  <w:szCs w:val="21"/>
                </w:rPr>
                <w:t>individual words</w:t>
              </w:r>
            </w:hyperlink>
            <w:r w:rsidRPr="00A12030">
              <w:rPr>
                <w:rFonts w:ascii="Tahoma" w:hAnsi="Tahoma" w:cs="Tahoma"/>
                <w:sz w:val="21"/>
                <w:szCs w:val="21"/>
              </w:rPr>
              <w:t>.</w:t>
            </w:r>
          </w:p>
        </w:tc>
      </w:tr>
      <w:tr w:rsidR="001E527D" w14:paraId="16D69F97" w14:textId="77777777" w:rsidTr="00CE0CAC">
        <w:tc>
          <w:tcPr>
            <w:tcW w:w="4675" w:type="dxa"/>
          </w:tcPr>
          <w:p w14:paraId="068AE5E9" w14:textId="77777777" w:rsidR="001E527D" w:rsidRDefault="001E527D" w:rsidP="00CE0CAC">
            <w:pPr>
              <w:spacing w:line="360" w:lineRule="auto"/>
              <w:rPr>
                <w:rFonts w:ascii="Tahoma" w:hAnsi="Tahoma" w:cs="Tahoma"/>
                <w:sz w:val="21"/>
                <w:szCs w:val="21"/>
              </w:rPr>
            </w:pPr>
            <w:r>
              <w:rPr>
                <w:rFonts w:ascii="Tahoma" w:hAnsi="Tahoma" w:cs="Tahoma"/>
                <w:sz w:val="21"/>
                <w:szCs w:val="21"/>
              </w:rPr>
              <w:t>Acoustic Model</w:t>
            </w:r>
          </w:p>
        </w:tc>
        <w:tc>
          <w:tcPr>
            <w:tcW w:w="4675" w:type="dxa"/>
          </w:tcPr>
          <w:p w14:paraId="19A2D51E" w14:textId="77777777" w:rsidR="001E527D" w:rsidRPr="007547CF" w:rsidRDefault="001E527D" w:rsidP="00CE0CAC">
            <w:pPr>
              <w:pStyle w:val="ListParagraph"/>
              <w:numPr>
                <w:ilvl w:val="0"/>
                <w:numId w:val="9"/>
              </w:numPr>
              <w:spacing w:line="360" w:lineRule="auto"/>
              <w:rPr>
                <w:rFonts w:ascii="Tahoma" w:hAnsi="Tahoma" w:cs="Tahoma"/>
                <w:sz w:val="21"/>
                <w:szCs w:val="21"/>
              </w:rPr>
            </w:pPr>
            <w:r>
              <w:rPr>
                <w:rFonts w:ascii="Tahoma" w:hAnsi="Tahoma" w:cs="Tahoma"/>
                <w:sz w:val="21"/>
                <w:szCs w:val="21"/>
              </w:rPr>
              <w:t xml:space="preserve">Trained using a </w:t>
            </w:r>
            <w:hyperlink r:id="rId31" w:anchor="listAudio" w:history="1">
              <w:r w:rsidRPr="00BC7630">
                <w:rPr>
                  <w:rStyle w:val="Hyperlink"/>
                  <w:rFonts w:ascii="Tahoma" w:hAnsi="Tahoma" w:cs="Tahoma"/>
                  <w:sz w:val="21"/>
                  <w:szCs w:val="21"/>
                </w:rPr>
                <w:t>‘.wav’ audio file</w:t>
              </w:r>
            </w:hyperlink>
            <w:r>
              <w:rPr>
                <w:rFonts w:ascii="Tahoma" w:hAnsi="Tahoma" w:cs="Tahoma"/>
                <w:sz w:val="21"/>
                <w:szCs w:val="21"/>
              </w:rPr>
              <w:t xml:space="preserve"> that is longer than 10 mins and less than 20 hours in length.</w:t>
            </w:r>
          </w:p>
        </w:tc>
      </w:tr>
    </w:tbl>
    <w:p w14:paraId="42B52678" w14:textId="77777777" w:rsidR="001E527D" w:rsidRDefault="001E527D" w:rsidP="001E527D">
      <w:pPr>
        <w:spacing w:line="360" w:lineRule="auto"/>
        <w:rPr>
          <w:rFonts w:ascii="Tahoma" w:hAnsi="Tahoma" w:cs="Tahoma"/>
          <w:b/>
          <w:sz w:val="28"/>
          <w:szCs w:val="28"/>
        </w:rPr>
      </w:pPr>
      <w:r>
        <w:rPr>
          <w:rFonts w:ascii="Tahoma" w:hAnsi="Tahoma" w:cs="Tahoma"/>
          <w:b/>
          <w:sz w:val="28"/>
          <w:szCs w:val="28"/>
        </w:rPr>
        <w:lastRenderedPageBreak/>
        <w:t>Multi-Language Transcription</w:t>
      </w:r>
    </w:p>
    <w:p w14:paraId="3A918F6D" w14:textId="77777777" w:rsidR="001E527D" w:rsidRDefault="001E527D" w:rsidP="001E527D">
      <w:pPr>
        <w:spacing w:line="360" w:lineRule="auto"/>
        <w:rPr>
          <w:rFonts w:ascii="Tahoma" w:hAnsi="Tahoma" w:cs="Tahoma"/>
          <w:sz w:val="21"/>
          <w:szCs w:val="21"/>
        </w:rPr>
      </w:pPr>
      <w:r>
        <w:rPr>
          <w:rFonts w:ascii="Tahoma" w:hAnsi="Tahoma" w:cs="Tahoma"/>
          <w:sz w:val="21"/>
          <w:szCs w:val="21"/>
        </w:rPr>
        <w:t>By default, Gailbot uses the ‘</w:t>
      </w:r>
      <w:proofErr w:type="spellStart"/>
      <w:r>
        <w:rPr>
          <w:rFonts w:ascii="Tahoma" w:hAnsi="Tahoma" w:cs="Tahoma"/>
          <w:sz w:val="21"/>
          <w:szCs w:val="21"/>
        </w:rPr>
        <w:t>en</w:t>
      </w:r>
      <w:proofErr w:type="spellEnd"/>
      <w:r>
        <w:rPr>
          <w:rFonts w:ascii="Tahoma" w:hAnsi="Tahoma" w:cs="Tahoma"/>
          <w:sz w:val="21"/>
          <w:szCs w:val="21"/>
        </w:rPr>
        <w:t xml:space="preserve">-US-Broadband’ base transcription model to process requests. </w:t>
      </w:r>
    </w:p>
    <w:p w14:paraId="7D382D86" w14:textId="77777777" w:rsidR="001E527D" w:rsidRDefault="001E527D" w:rsidP="001E527D">
      <w:pPr>
        <w:spacing w:line="360" w:lineRule="auto"/>
        <w:rPr>
          <w:rFonts w:ascii="Tahoma" w:hAnsi="Tahoma" w:cs="Tahoma"/>
          <w:sz w:val="21"/>
          <w:szCs w:val="21"/>
        </w:rPr>
      </w:pPr>
      <w:r>
        <w:rPr>
          <w:rFonts w:ascii="Tahoma" w:hAnsi="Tahoma" w:cs="Tahoma"/>
          <w:sz w:val="21"/>
          <w:szCs w:val="21"/>
        </w:rPr>
        <w:t>In addition to this base model, Gailbot provides base models for different languages defined below.</w:t>
      </w:r>
    </w:p>
    <w:p w14:paraId="6F376137" w14:textId="77777777" w:rsidR="001E527D" w:rsidRDefault="001E527D" w:rsidP="001E527D">
      <w:pPr>
        <w:spacing w:line="360" w:lineRule="auto"/>
        <w:rPr>
          <w:rFonts w:ascii="Tahoma" w:hAnsi="Tahoma" w:cs="Tahoma"/>
          <w:sz w:val="21"/>
          <w:szCs w:val="21"/>
        </w:rPr>
      </w:pPr>
    </w:p>
    <w:p w14:paraId="3A997EC8"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Users can change the base model by changing the base model defined in the </w:t>
      </w:r>
      <w:r>
        <w:rPr>
          <w:rFonts w:ascii="Tahoma" w:hAnsi="Tahoma" w:cs="Tahoma"/>
          <w:b/>
          <w:sz w:val="21"/>
          <w:szCs w:val="21"/>
        </w:rPr>
        <w:t>custom language model interface.</w:t>
      </w:r>
      <w:r>
        <w:rPr>
          <w:rFonts w:ascii="Tahoma" w:hAnsi="Tahoma" w:cs="Tahoma"/>
          <w:sz w:val="21"/>
          <w:szCs w:val="21"/>
        </w:rPr>
        <w:br/>
      </w:r>
    </w:p>
    <w:tbl>
      <w:tblPr>
        <w:tblStyle w:val="TableGrid"/>
        <w:tblW w:w="0" w:type="auto"/>
        <w:tblLook w:val="04A0" w:firstRow="1" w:lastRow="0" w:firstColumn="1" w:lastColumn="0" w:noHBand="0" w:noVBand="1"/>
      </w:tblPr>
      <w:tblGrid>
        <w:gridCol w:w="4675"/>
        <w:gridCol w:w="4675"/>
      </w:tblGrid>
      <w:tr w:rsidR="001E527D" w14:paraId="2BBBCF25" w14:textId="77777777" w:rsidTr="00CE0CAC">
        <w:tc>
          <w:tcPr>
            <w:tcW w:w="4675" w:type="dxa"/>
          </w:tcPr>
          <w:p w14:paraId="2DA1859D" w14:textId="77777777" w:rsidR="001E527D" w:rsidRPr="00522C66" w:rsidRDefault="001E527D" w:rsidP="00CE0CAC">
            <w:pPr>
              <w:spacing w:line="360" w:lineRule="auto"/>
              <w:jc w:val="center"/>
              <w:rPr>
                <w:rFonts w:ascii="Tahoma" w:hAnsi="Tahoma" w:cs="Tahoma"/>
                <w:b/>
                <w:sz w:val="21"/>
                <w:szCs w:val="21"/>
              </w:rPr>
            </w:pPr>
            <w:r>
              <w:rPr>
                <w:rFonts w:ascii="Tahoma" w:hAnsi="Tahoma" w:cs="Tahoma"/>
                <w:b/>
                <w:sz w:val="21"/>
                <w:szCs w:val="21"/>
              </w:rPr>
              <w:t>Model Name</w:t>
            </w:r>
          </w:p>
        </w:tc>
        <w:tc>
          <w:tcPr>
            <w:tcW w:w="4675" w:type="dxa"/>
          </w:tcPr>
          <w:p w14:paraId="288FB267" w14:textId="77777777" w:rsidR="001E527D" w:rsidRPr="00522C66" w:rsidRDefault="001E527D" w:rsidP="00CE0CAC">
            <w:pPr>
              <w:spacing w:line="360" w:lineRule="auto"/>
              <w:jc w:val="center"/>
              <w:rPr>
                <w:rFonts w:ascii="Tahoma" w:hAnsi="Tahoma" w:cs="Tahoma"/>
                <w:b/>
                <w:sz w:val="21"/>
                <w:szCs w:val="21"/>
              </w:rPr>
            </w:pPr>
            <w:r>
              <w:rPr>
                <w:rFonts w:ascii="Tahoma" w:hAnsi="Tahoma" w:cs="Tahoma"/>
                <w:b/>
                <w:sz w:val="21"/>
                <w:szCs w:val="21"/>
              </w:rPr>
              <w:t>Language</w:t>
            </w:r>
          </w:p>
        </w:tc>
      </w:tr>
      <w:tr w:rsidR="001E527D" w14:paraId="689B8A27" w14:textId="77777777" w:rsidTr="00CE0CAC">
        <w:tc>
          <w:tcPr>
            <w:tcW w:w="4675" w:type="dxa"/>
          </w:tcPr>
          <w:p w14:paraId="5F067AFB"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Pt-Br-</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pt</w:t>
            </w:r>
            <w:proofErr w:type="spellEnd"/>
            <w:r>
              <w:rPr>
                <w:rFonts w:ascii="Tahoma" w:hAnsi="Tahoma" w:cs="Tahoma"/>
                <w:sz w:val="21"/>
                <w:szCs w:val="21"/>
              </w:rPr>
              <w:t>-Br-</w:t>
            </w:r>
            <w:proofErr w:type="spellStart"/>
            <w:r>
              <w:rPr>
                <w:rFonts w:ascii="Tahoma" w:hAnsi="Tahoma" w:cs="Tahoma"/>
                <w:sz w:val="21"/>
                <w:szCs w:val="21"/>
              </w:rPr>
              <w:t>BroadbandModel</w:t>
            </w:r>
            <w:proofErr w:type="spellEnd"/>
          </w:p>
        </w:tc>
        <w:tc>
          <w:tcPr>
            <w:tcW w:w="4675" w:type="dxa"/>
          </w:tcPr>
          <w:p w14:paraId="16A8E66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Portuguese</w:t>
            </w:r>
          </w:p>
        </w:tc>
      </w:tr>
      <w:tr w:rsidR="001E527D" w14:paraId="630B9F3E" w14:textId="77777777" w:rsidTr="00CE0CAC">
        <w:tc>
          <w:tcPr>
            <w:tcW w:w="4675" w:type="dxa"/>
          </w:tcPr>
          <w:p w14:paraId="320FF5BA"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Ko</w:t>
            </w:r>
            <w:proofErr w:type="spellEnd"/>
            <w:r>
              <w:rPr>
                <w:rFonts w:ascii="Tahoma" w:hAnsi="Tahoma" w:cs="Tahoma"/>
                <w:sz w:val="21"/>
                <w:szCs w:val="21"/>
              </w:rPr>
              <w:t>-Kr-</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ko</w:t>
            </w:r>
            <w:proofErr w:type="spellEnd"/>
            <w:r>
              <w:rPr>
                <w:rFonts w:ascii="Tahoma" w:hAnsi="Tahoma" w:cs="Tahoma"/>
                <w:sz w:val="21"/>
                <w:szCs w:val="21"/>
              </w:rPr>
              <w:t>-Kr-</w:t>
            </w:r>
            <w:proofErr w:type="spellStart"/>
            <w:r>
              <w:rPr>
                <w:rFonts w:ascii="Tahoma" w:hAnsi="Tahoma" w:cs="Tahoma"/>
                <w:sz w:val="21"/>
                <w:szCs w:val="21"/>
              </w:rPr>
              <w:t>BroadbandModel</w:t>
            </w:r>
            <w:proofErr w:type="spellEnd"/>
          </w:p>
        </w:tc>
        <w:tc>
          <w:tcPr>
            <w:tcW w:w="4675" w:type="dxa"/>
          </w:tcPr>
          <w:p w14:paraId="2952A834"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Korean</w:t>
            </w:r>
          </w:p>
        </w:tc>
      </w:tr>
      <w:tr w:rsidR="001E527D" w14:paraId="34D24EC1" w14:textId="77777777" w:rsidTr="00CE0CAC">
        <w:tc>
          <w:tcPr>
            <w:tcW w:w="4675" w:type="dxa"/>
          </w:tcPr>
          <w:p w14:paraId="4FE8EAE2"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fr</w:t>
            </w:r>
            <w:proofErr w:type="spellEnd"/>
            <w:r>
              <w:rPr>
                <w:rFonts w:ascii="Tahoma" w:hAnsi="Tahoma" w:cs="Tahoma"/>
                <w:sz w:val="21"/>
                <w:szCs w:val="21"/>
              </w:rPr>
              <w:t>-FR-</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fr</w:t>
            </w:r>
            <w:proofErr w:type="spellEnd"/>
            <w:r>
              <w:rPr>
                <w:rFonts w:ascii="Tahoma" w:hAnsi="Tahoma" w:cs="Tahoma"/>
                <w:sz w:val="21"/>
                <w:szCs w:val="21"/>
              </w:rPr>
              <w:t>-FR-</w:t>
            </w:r>
            <w:proofErr w:type="spellStart"/>
            <w:r>
              <w:rPr>
                <w:rFonts w:ascii="Tahoma" w:hAnsi="Tahoma" w:cs="Tahoma"/>
                <w:sz w:val="21"/>
                <w:szCs w:val="21"/>
              </w:rPr>
              <w:t>BroadbandModel</w:t>
            </w:r>
            <w:proofErr w:type="spellEnd"/>
          </w:p>
        </w:tc>
        <w:tc>
          <w:tcPr>
            <w:tcW w:w="4675" w:type="dxa"/>
          </w:tcPr>
          <w:p w14:paraId="3587C661"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French</w:t>
            </w:r>
          </w:p>
        </w:tc>
      </w:tr>
      <w:tr w:rsidR="001E527D" w14:paraId="0ADEBAB6" w14:textId="77777777" w:rsidTr="00CE0CAC">
        <w:tc>
          <w:tcPr>
            <w:tcW w:w="4675" w:type="dxa"/>
          </w:tcPr>
          <w:p w14:paraId="032421F3"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En</w:t>
            </w:r>
            <w:proofErr w:type="spellEnd"/>
            <w:r>
              <w:rPr>
                <w:rFonts w:ascii="Tahoma" w:hAnsi="Tahoma" w:cs="Tahoma"/>
                <w:sz w:val="21"/>
                <w:szCs w:val="21"/>
              </w:rPr>
              <w:t>-US-</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en</w:t>
            </w:r>
            <w:proofErr w:type="spellEnd"/>
            <w:r>
              <w:rPr>
                <w:rFonts w:ascii="Tahoma" w:hAnsi="Tahoma" w:cs="Tahoma"/>
                <w:sz w:val="21"/>
                <w:szCs w:val="21"/>
              </w:rPr>
              <w:t>-US-</w:t>
            </w:r>
            <w:proofErr w:type="spellStart"/>
            <w:r>
              <w:rPr>
                <w:rFonts w:ascii="Tahoma" w:hAnsi="Tahoma" w:cs="Tahoma"/>
                <w:sz w:val="21"/>
                <w:szCs w:val="21"/>
              </w:rPr>
              <w:t>BroadbandModel</w:t>
            </w:r>
            <w:proofErr w:type="spellEnd"/>
          </w:p>
        </w:tc>
        <w:tc>
          <w:tcPr>
            <w:tcW w:w="4675" w:type="dxa"/>
          </w:tcPr>
          <w:p w14:paraId="1C3726F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US English</w:t>
            </w:r>
          </w:p>
        </w:tc>
      </w:tr>
      <w:tr w:rsidR="001E527D" w14:paraId="1C8EEAD9" w14:textId="77777777" w:rsidTr="00CE0CAC">
        <w:tc>
          <w:tcPr>
            <w:tcW w:w="4675" w:type="dxa"/>
          </w:tcPr>
          <w:p w14:paraId="1DAD8E98"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Zh</w:t>
            </w:r>
            <w:proofErr w:type="spellEnd"/>
            <w:r>
              <w:rPr>
                <w:rFonts w:ascii="Tahoma" w:hAnsi="Tahoma" w:cs="Tahoma"/>
                <w:sz w:val="21"/>
                <w:szCs w:val="21"/>
              </w:rPr>
              <w:t>-CN-</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zh</w:t>
            </w:r>
            <w:proofErr w:type="spellEnd"/>
            <w:r>
              <w:rPr>
                <w:rFonts w:ascii="Tahoma" w:hAnsi="Tahoma" w:cs="Tahoma"/>
                <w:sz w:val="21"/>
                <w:szCs w:val="21"/>
              </w:rPr>
              <w:t>-CN-</w:t>
            </w:r>
            <w:proofErr w:type="spellStart"/>
            <w:r>
              <w:rPr>
                <w:rFonts w:ascii="Tahoma" w:hAnsi="Tahoma" w:cs="Tahoma"/>
                <w:sz w:val="21"/>
                <w:szCs w:val="21"/>
              </w:rPr>
              <w:t>BroadbandModel</w:t>
            </w:r>
            <w:proofErr w:type="spellEnd"/>
          </w:p>
        </w:tc>
        <w:tc>
          <w:tcPr>
            <w:tcW w:w="4675" w:type="dxa"/>
          </w:tcPr>
          <w:p w14:paraId="264412B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Mandarin</w:t>
            </w:r>
          </w:p>
        </w:tc>
      </w:tr>
      <w:tr w:rsidR="001E527D" w14:paraId="12D444FC" w14:textId="77777777" w:rsidTr="00CE0CAC">
        <w:tc>
          <w:tcPr>
            <w:tcW w:w="4675" w:type="dxa"/>
          </w:tcPr>
          <w:p w14:paraId="31D43DAE"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Ja-JP-</w:t>
            </w:r>
            <w:proofErr w:type="spellStart"/>
            <w:r>
              <w:rPr>
                <w:rFonts w:ascii="Tahoma" w:hAnsi="Tahoma" w:cs="Tahoma"/>
                <w:sz w:val="21"/>
                <w:szCs w:val="21"/>
              </w:rPr>
              <w:t>NarrowbandModel</w:t>
            </w:r>
            <w:proofErr w:type="spellEnd"/>
            <w:r>
              <w:rPr>
                <w:rFonts w:ascii="Tahoma" w:hAnsi="Tahoma" w:cs="Tahoma"/>
                <w:sz w:val="21"/>
                <w:szCs w:val="21"/>
              </w:rPr>
              <w:t xml:space="preserve"> / ja-JP-</w:t>
            </w:r>
            <w:proofErr w:type="spellStart"/>
            <w:r>
              <w:rPr>
                <w:rFonts w:ascii="Tahoma" w:hAnsi="Tahoma" w:cs="Tahoma"/>
                <w:sz w:val="21"/>
                <w:szCs w:val="21"/>
              </w:rPr>
              <w:t>BroadbandModel</w:t>
            </w:r>
            <w:proofErr w:type="spellEnd"/>
          </w:p>
        </w:tc>
        <w:tc>
          <w:tcPr>
            <w:tcW w:w="4675" w:type="dxa"/>
          </w:tcPr>
          <w:p w14:paraId="364F148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Japanese</w:t>
            </w:r>
          </w:p>
        </w:tc>
      </w:tr>
      <w:tr w:rsidR="001E527D" w14:paraId="4453B6EE" w14:textId="77777777" w:rsidTr="00CE0CAC">
        <w:tc>
          <w:tcPr>
            <w:tcW w:w="4675" w:type="dxa"/>
          </w:tcPr>
          <w:p w14:paraId="74673044"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En</w:t>
            </w:r>
            <w:proofErr w:type="spellEnd"/>
            <w:r>
              <w:rPr>
                <w:rFonts w:ascii="Tahoma" w:hAnsi="Tahoma" w:cs="Tahoma"/>
                <w:sz w:val="21"/>
                <w:szCs w:val="21"/>
              </w:rPr>
              <w:t>-GB-</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en</w:t>
            </w:r>
            <w:proofErr w:type="spellEnd"/>
            <w:r>
              <w:rPr>
                <w:rFonts w:ascii="Tahoma" w:hAnsi="Tahoma" w:cs="Tahoma"/>
                <w:sz w:val="21"/>
                <w:szCs w:val="21"/>
              </w:rPr>
              <w:t>-GB-</w:t>
            </w:r>
            <w:proofErr w:type="spellStart"/>
            <w:r>
              <w:rPr>
                <w:rFonts w:ascii="Tahoma" w:hAnsi="Tahoma" w:cs="Tahoma"/>
                <w:sz w:val="21"/>
                <w:szCs w:val="21"/>
              </w:rPr>
              <w:t>BroadbandModel</w:t>
            </w:r>
            <w:proofErr w:type="spellEnd"/>
          </w:p>
        </w:tc>
        <w:tc>
          <w:tcPr>
            <w:tcW w:w="4675" w:type="dxa"/>
          </w:tcPr>
          <w:p w14:paraId="35B38DC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British English</w:t>
            </w:r>
          </w:p>
        </w:tc>
      </w:tr>
      <w:tr w:rsidR="001E527D" w14:paraId="74817D02" w14:textId="77777777" w:rsidTr="00CE0CAC">
        <w:tc>
          <w:tcPr>
            <w:tcW w:w="4675" w:type="dxa"/>
          </w:tcPr>
          <w:p w14:paraId="5A9DB0E9"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En</w:t>
            </w:r>
            <w:proofErr w:type="spellEnd"/>
            <w:r>
              <w:rPr>
                <w:rFonts w:ascii="Tahoma" w:hAnsi="Tahoma" w:cs="Tahoma"/>
                <w:sz w:val="21"/>
                <w:szCs w:val="21"/>
              </w:rPr>
              <w:t>-ES-</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en</w:t>
            </w:r>
            <w:proofErr w:type="spellEnd"/>
            <w:r>
              <w:rPr>
                <w:rFonts w:ascii="Tahoma" w:hAnsi="Tahoma" w:cs="Tahoma"/>
                <w:sz w:val="21"/>
                <w:szCs w:val="21"/>
              </w:rPr>
              <w:t>-ES-</w:t>
            </w:r>
            <w:proofErr w:type="spellStart"/>
            <w:r>
              <w:rPr>
                <w:rFonts w:ascii="Tahoma" w:hAnsi="Tahoma" w:cs="Tahoma"/>
                <w:sz w:val="21"/>
                <w:szCs w:val="21"/>
              </w:rPr>
              <w:t>BroadbandModel</w:t>
            </w:r>
            <w:proofErr w:type="spellEnd"/>
          </w:p>
        </w:tc>
        <w:tc>
          <w:tcPr>
            <w:tcW w:w="4675" w:type="dxa"/>
          </w:tcPr>
          <w:p w14:paraId="6E98BC6C"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Spanish</w:t>
            </w:r>
          </w:p>
        </w:tc>
      </w:tr>
      <w:tr w:rsidR="001E527D" w14:paraId="07B998EC" w14:textId="77777777" w:rsidTr="00CE0CAC">
        <w:tc>
          <w:tcPr>
            <w:tcW w:w="4675" w:type="dxa"/>
          </w:tcPr>
          <w:p w14:paraId="26A5A6A5" w14:textId="77777777" w:rsidR="001E527D" w:rsidRDefault="001E527D" w:rsidP="00CE0CAC">
            <w:pPr>
              <w:spacing w:line="360" w:lineRule="auto"/>
              <w:jc w:val="center"/>
              <w:rPr>
                <w:rFonts w:ascii="Tahoma" w:hAnsi="Tahoma" w:cs="Tahoma"/>
                <w:sz w:val="21"/>
                <w:szCs w:val="21"/>
              </w:rPr>
            </w:pPr>
            <w:proofErr w:type="spellStart"/>
            <w:r>
              <w:rPr>
                <w:rFonts w:ascii="Tahoma" w:hAnsi="Tahoma" w:cs="Tahoma"/>
                <w:sz w:val="21"/>
                <w:szCs w:val="21"/>
              </w:rPr>
              <w:t>Ar</w:t>
            </w:r>
            <w:proofErr w:type="spellEnd"/>
            <w:r>
              <w:rPr>
                <w:rFonts w:ascii="Tahoma" w:hAnsi="Tahoma" w:cs="Tahoma"/>
                <w:sz w:val="21"/>
                <w:szCs w:val="21"/>
              </w:rPr>
              <w:t>-AR-</w:t>
            </w:r>
            <w:proofErr w:type="spellStart"/>
            <w:r>
              <w:rPr>
                <w:rFonts w:ascii="Tahoma" w:hAnsi="Tahoma" w:cs="Tahoma"/>
                <w:sz w:val="21"/>
                <w:szCs w:val="21"/>
              </w:rPr>
              <w:t>NarrowbandModel</w:t>
            </w:r>
            <w:proofErr w:type="spellEnd"/>
            <w:r>
              <w:rPr>
                <w:rFonts w:ascii="Tahoma" w:hAnsi="Tahoma" w:cs="Tahoma"/>
                <w:sz w:val="21"/>
                <w:szCs w:val="21"/>
              </w:rPr>
              <w:t xml:space="preserve"> / </w:t>
            </w:r>
            <w:proofErr w:type="spellStart"/>
            <w:r>
              <w:rPr>
                <w:rFonts w:ascii="Tahoma" w:hAnsi="Tahoma" w:cs="Tahoma"/>
                <w:sz w:val="21"/>
                <w:szCs w:val="21"/>
              </w:rPr>
              <w:t>ar</w:t>
            </w:r>
            <w:proofErr w:type="spellEnd"/>
            <w:r>
              <w:rPr>
                <w:rFonts w:ascii="Tahoma" w:hAnsi="Tahoma" w:cs="Tahoma"/>
                <w:sz w:val="21"/>
                <w:szCs w:val="21"/>
              </w:rPr>
              <w:t>-AR-</w:t>
            </w:r>
            <w:proofErr w:type="spellStart"/>
            <w:r>
              <w:rPr>
                <w:rFonts w:ascii="Tahoma" w:hAnsi="Tahoma" w:cs="Tahoma"/>
                <w:sz w:val="21"/>
                <w:szCs w:val="21"/>
              </w:rPr>
              <w:t>BroadbandModel</w:t>
            </w:r>
            <w:proofErr w:type="spellEnd"/>
          </w:p>
        </w:tc>
        <w:tc>
          <w:tcPr>
            <w:tcW w:w="4675" w:type="dxa"/>
          </w:tcPr>
          <w:p w14:paraId="3BF6D797"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Arabic</w:t>
            </w:r>
          </w:p>
        </w:tc>
      </w:tr>
      <w:tr w:rsidR="001E527D" w14:paraId="4147B0CC" w14:textId="77777777" w:rsidTr="00CE0CAC">
        <w:tc>
          <w:tcPr>
            <w:tcW w:w="4675" w:type="dxa"/>
          </w:tcPr>
          <w:p w14:paraId="762C39C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De-DE-</w:t>
            </w:r>
            <w:proofErr w:type="spellStart"/>
            <w:r>
              <w:rPr>
                <w:rFonts w:ascii="Tahoma" w:hAnsi="Tahoma" w:cs="Tahoma"/>
                <w:sz w:val="21"/>
                <w:szCs w:val="21"/>
              </w:rPr>
              <w:t>NarrowbandModel</w:t>
            </w:r>
            <w:proofErr w:type="spellEnd"/>
            <w:r>
              <w:rPr>
                <w:rFonts w:ascii="Tahoma" w:hAnsi="Tahoma" w:cs="Tahoma"/>
                <w:sz w:val="21"/>
                <w:szCs w:val="21"/>
              </w:rPr>
              <w:t xml:space="preserve"> / de-DE-</w:t>
            </w:r>
            <w:proofErr w:type="spellStart"/>
            <w:r>
              <w:rPr>
                <w:rFonts w:ascii="Tahoma" w:hAnsi="Tahoma" w:cs="Tahoma"/>
                <w:sz w:val="21"/>
                <w:szCs w:val="21"/>
              </w:rPr>
              <w:t>BroadbandModel</w:t>
            </w:r>
            <w:proofErr w:type="spellEnd"/>
          </w:p>
        </w:tc>
        <w:tc>
          <w:tcPr>
            <w:tcW w:w="4675" w:type="dxa"/>
          </w:tcPr>
          <w:p w14:paraId="19B148EF"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German</w:t>
            </w:r>
          </w:p>
        </w:tc>
      </w:tr>
    </w:tbl>
    <w:p w14:paraId="76564FE2" w14:textId="77777777" w:rsidR="001E527D" w:rsidRDefault="001E527D" w:rsidP="001E527D">
      <w:pPr>
        <w:spacing w:line="360" w:lineRule="auto"/>
        <w:rPr>
          <w:rFonts w:ascii="Tahoma" w:hAnsi="Tahoma" w:cs="Tahoma"/>
          <w:sz w:val="21"/>
          <w:szCs w:val="21"/>
        </w:rPr>
      </w:pPr>
    </w:p>
    <w:p w14:paraId="68437FC5" w14:textId="77777777" w:rsidR="001E527D" w:rsidRDefault="001E527D" w:rsidP="001E527D">
      <w:pPr>
        <w:spacing w:line="360" w:lineRule="auto"/>
        <w:rPr>
          <w:rFonts w:ascii="Tahoma" w:hAnsi="Tahoma" w:cs="Tahoma"/>
          <w:b/>
          <w:sz w:val="21"/>
          <w:szCs w:val="21"/>
        </w:rPr>
      </w:pPr>
    </w:p>
    <w:p w14:paraId="00898D59" w14:textId="77777777" w:rsidR="001E527D" w:rsidRPr="00C80CF8"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Some post-processing modules may not function or function improperly when used with languages other than English.</w:t>
      </w:r>
    </w:p>
    <w:p w14:paraId="38004E93" w14:textId="77777777" w:rsidR="001E527D" w:rsidRDefault="001E527D" w:rsidP="001E527D">
      <w:pPr>
        <w:spacing w:line="360" w:lineRule="auto"/>
        <w:rPr>
          <w:rFonts w:ascii="Tahoma" w:hAnsi="Tahoma" w:cs="Tahoma"/>
          <w:sz w:val="21"/>
          <w:szCs w:val="21"/>
        </w:rPr>
      </w:pPr>
    </w:p>
    <w:p w14:paraId="7ED31C91" w14:textId="77777777" w:rsidR="001E527D" w:rsidRDefault="001E527D" w:rsidP="001E527D">
      <w:pPr>
        <w:spacing w:line="360" w:lineRule="auto"/>
        <w:rPr>
          <w:rFonts w:ascii="Tahoma" w:hAnsi="Tahoma" w:cs="Tahoma"/>
          <w:b/>
          <w:sz w:val="28"/>
          <w:szCs w:val="28"/>
        </w:rPr>
      </w:pPr>
      <w:r>
        <w:rPr>
          <w:rFonts w:ascii="Tahoma" w:hAnsi="Tahoma" w:cs="Tahoma"/>
          <w:b/>
          <w:sz w:val="28"/>
          <w:szCs w:val="28"/>
        </w:rPr>
        <w:lastRenderedPageBreak/>
        <w:t>Speech Rate Detection</w:t>
      </w:r>
    </w:p>
    <w:p w14:paraId="03FBD0B4"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Gailbot uses a statistical model developed at the </w:t>
      </w:r>
      <w:hyperlink r:id="rId32" w:history="1">
        <w:r w:rsidRPr="00C477AD">
          <w:rPr>
            <w:rStyle w:val="Hyperlink"/>
            <w:rFonts w:ascii="Tahoma" w:hAnsi="Tahoma" w:cs="Tahoma"/>
            <w:sz w:val="21"/>
            <w:szCs w:val="21"/>
          </w:rPr>
          <w:t>Tufts Human Interaction Lab</w:t>
        </w:r>
      </w:hyperlink>
      <w:r>
        <w:rPr>
          <w:rFonts w:ascii="Tahoma" w:hAnsi="Tahoma" w:cs="Tahoma"/>
          <w:sz w:val="21"/>
          <w:szCs w:val="21"/>
        </w:rPr>
        <w:t xml:space="preserve"> that classifies a</w:t>
      </w:r>
      <w:hyperlink r:id="rId33" w:history="1">
        <w:r w:rsidRPr="00C477AD">
          <w:rPr>
            <w:rStyle w:val="Hyperlink"/>
            <w:rFonts w:ascii="Tahoma" w:hAnsi="Tahoma" w:cs="Tahoma"/>
            <w:sz w:val="21"/>
            <w:szCs w:val="21"/>
          </w:rPr>
          <w:t xml:space="preserve"> turn construction unit (TCU)</w:t>
        </w:r>
      </w:hyperlink>
      <w:r>
        <w:rPr>
          <w:rFonts w:ascii="Tahoma" w:hAnsi="Tahoma" w:cs="Tahoma"/>
          <w:sz w:val="21"/>
          <w:szCs w:val="21"/>
        </w:rPr>
        <w:t xml:space="preserve"> as either a fast</w:t>
      </w:r>
      <w:ins w:id="1" w:author="Umair, Muhammad" w:date="2019-07-12T00:35:00Z">
        <w:r>
          <w:rPr>
            <w:rFonts w:ascii="Tahoma" w:hAnsi="Tahoma" w:cs="Tahoma"/>
            <w:sz w:val="21"/>
            <w:szCs w:val="21"/>
          </w:rPr>
          <w:t xml:space="preserve"> turn</w:t>
        </w:r>
      </w:ins>
      <w:del w:id="2" w:author="Umair, Muhammad" w:date="2019-07-12T00:35:00Z">
        <w:r w:rsidDel="005709E5">
          <w:rPr>
            <w:rFonts w:ascii="Tahoma" w:hAnsi="Tahoma" w:cs="Tahoma"/>
            <w:sz w:val="21"/>
            <w:szCs w:val="21"/>
          </w:rPr>
          <w:delText xml:space="preserve"> TCU</w:delText>
        </w:r>
      </w:del>
      <w:r>
        <w:rPr>
          <w:rFonts w:ascii="Tahoma" w:hAnsi="Tahoma" w:cs="Tahoma"/>
          <w:sz w:val="21"/>
          <w:szCs w:val="21"/>
        </w:rPr>
        <w:t xml:space="preserve"> or slow </w:t>
      </w:r>
      <w:ins w:id="3" w:author="Umair, Muhammad" w:date="2019-07-12T00:35:00Z">
        <w:r>
          <w:rPr>
            <w:rFonts w:ascii="Tahoma" w:hAnsi="Tahoma" w:cs="Tahoma"/>
            <w:sz w:val="21"/>
            <w:szCs w:val="21"/>
          </w:rPr>
          <w:t>turn</w:t>
        </w:r>
      </w:ins>
      <w:del w:id="4" w:author="Umair, Muhammad" w:date="2019-07-12T00:35:00Z">
        <w:r w:rsidDel="005709E5">
          <w:rPr>
            <w:rFonts w:ascii="Tahoma" w:hAnsi="Tahoma" w:cs="Tahoma"/>
            <w:sz w:val="21"/>
            <w:szCs w:val="21"/>
          </w:rPr>
          <w:delText>TCU</w:delText>
        </w:r>
      </w:del>
      <w:r>
        <w:rPr>
          <w:rFonts w:ascii="Tahoma" w:hAnsi="Tahoma" w:cs="Tahoma"/>
          <w:sz w:val="21"/>
          <w:szCs w:val="21"/>
        </w:rPr>
        <w:t xml:space="preserve"> depending on the average speech rate of each individual speaker. </w:t>
      </w:r>
    </w:p>
    <w:p w14:paraId="6E823DC3"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This allows Gailbot to mark sound stretches, as well as areas of faster and slower-than-surrounding speech using markers defined as part of the CHAT and </w:t>
      </w:r>
      <w:hyperlink r:id="rId34" w:history="1">
        <w:proofErr w:type="spellStart"/>
        <w:r w:rsidRPr="003353E6">
          <w:rPr>
            <w:rStyle w:val="Hyperlink"/>
            <w:rFonts w:ascii="Tahoma" w:hAnsi="Tahoma" w:cs="Tahoma"/>
            <w:sz w:val="21"/>
            <w:szCs w:val="21"/>
          </w:rPr>
          <w:t>CAlite</w:t>
        </w:r>
        <w:proofErr w:type="spellEnd"/>
        <w:r w:rsidRPr="003353E6">
          <w:rPr>
            <w:rStyle w:val="Hyperlink"/>
            <w:rFonts w:ascii="Tahoma" w:hAnsi="Tahoma" w:cs="Tahoma"/>
            <w:sz w:val="21"/>
            <w:szCs w:val="21"/>
          </w:rPr>
          <w:t xml:space="preserve"> format</w:t>
        </w:r>
      </w:hyperlink>
      <w:r>
        <w:rPr>
          <w:rFonts w:ascii="Tahoma" w:hAnsi="Tahoma" w:cs="Tahoma"/>
          <w:sz w:val="21"/>
          <w:szCs w:val="21"/>
        </w:rPr>
        <w:t xml:space="preserve">s. </w:t>
      </w:r>
    </w:p>
    <w:p w14:paraId="158860C5" w14:textId="77777777" w:rsidR="001E527D" w:rsidRDefault="001E527D" w:rsidP="001E527D">
      <w:pPr>
        <w:spacing w:line="360" w:lineRule="auto"/>
        <w:rPr>
          <w:rFonts w:ascii="Tahoma" w:hAnsi="Tahoma" w:cs="Tahoma"/>
          <w:sz w:val="21"/>
          <w:szCs w:val="21"/>
        </w:rPr>
      </w:pPr>
      <w:r>
        <w:rPr>
          <w:rFonts w:ascii="Tahoma" w:hAnsi="Tahoma" w:cs="Tahoma"/>
          <w:sz w:val="21"/>
          <w:szCs w:val="21"/>
        </w:rPr>
        <w:t>Below is a brief overview of the speech rate detection model:</w:t>
      </w:r>
    </w:p>
    <w:p w14:paraId="2BF53405"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speech rate is the number of syllables in a TCU divided by the total time of the TCU.</w:t>
      </w:r>
    </w:p>
    <w:p w14:paraId="78D95E1C"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number of syllables is calculated using a syllable dictionary for known and machine learning algorithm for unknown words.</w:t>
      </w:r>
    </w:p>
    <w:p w14:paraId="45FC3E26"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 xml:space="preserve">The median syllable rate for each speaker is separately calculated. </w:t>
      </w:r>
    </w:p>
    <w:p w14:paraId="78E919E2"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 xml:space="preserve">The </w:t>
      </w:r>
      <w:hyperlink r:id="rId35" w:history="1">
        <w:r w:rsidRPr="00C062FE">
          <w:rPr>
            <w:rStyle w:val="Hyperlink"/>
            <w:rFonts w:ascii="Tahoma" w:hAnsi="Tahoma" w:cs="Tahoma"/>
            <w:sz w:val="21"/>
            <w:szCs w:val="21"/>
          </w:rPr>
          <w:t>median absolute deviation</w:t>
        </w:r>
      </w:hyperlink>
      <w:r>
        <w:rPr>
          <w:rFonts w:ascii="Tahoma" w:hAnsi="Tahoma" w:cs="Tahoma"/>
          <w:sz w:val="21"/>
          <w:szCs w:val="21"/>
        </w:rPr>
        <w:t xml:space="preserve"> is calculated for each speaker.</w:t>
      </w:r>
    </w:p>
    <w:p w14:paraId="2192EA64"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Any TCU having a syllable rate greater than Median + (2 * Median absolute deviation) is classified as a fast TCU while any TCU having a syllable rate less than Median – (2 * Median absolute deviation) is classified as a slow TCU.</w:t>
      </w:r>
    </w:p>
    <w:p w14:paraId="1C36B866" w14:textId="77777777" w:rsidR="001E527D" w:rsidRPr="00DC0C4E" w:rsidRDefault="001E527D" w:rsidP="001E527D">
      <w:pPr>
        <w:spacing w:line="360" w:lineRule="auto"/>
        <w:rPr>
          <w:rFonts w:ascii="Tahoma" w:hAnsi="Tahoma" w:cs="Tahoma"/>
          <w:sz w:val="21"/>
          <w:szCs w:val="21"/>
        </w:rPr>
      </w:pPr>
    </w:p>
    <w:p w14:paraId="7A4CF220" w14:textId="77777777" w:rsidR="001E527D" w:rsidRDefault="001E527D" w:rsidP="001E527D">
      <w:pPr>
        <w:spacing w:line="360" w:lineRule="auto"/>
        <w:rPr>
          <w:rFonts w:ascii="Tahoma" w:hAnsi="Tahoma" w:cs="Tahoma"/>
          <w:sz w:val="21"/>
          <w:szCs w:val="21"/>
        </w:rPr>
      </w:pPr>
      <w:r>
        <w:rPr>
          <w:rFonts w:ascii="Tahoma" w:hAnsi="Tahoma" w:cs="Tahoma"/>
          <w:sz w:val="21"/>
          <w:szCs w:val="21"/>
        </w:rPr>
        <w:t>The model can be visualized for a sample conversation as follows:</w:t>
      </w:r>
    </w:p>
    <w:p w14:paraId="74F1A3FE" w14:textId="77777777" w:rsidR="001E527D" w:rsidRPr="00F60F69" w:rsidRDefault="001E527D" w:rsidP="001E527D">
      <w:pPr>
        <w:spacing w:line="360" w:lineRule="auto"/>
        <w:rPr>
          <w:rFonts w:ascii="Tahoma" w:hAnsi="Tahoma" w:cs="Tahoma"/>
          <w:sz w:val="21"/>
          <w:szCs w:val="21"/>
        </w:rPr>
      </w:pPr>
    </w:p>
    <w:p w14:paraId="752D368A" w14:textId="77777777" w:rsidR="001E527D" w:rsidRDefault="001E527D" w:rsidP="001E527D">
      <w:pPr>
        <w:spacing w:line="360" w:lineRule="auto"/>
        <w:rPr>
          <w:rFonts w:ascii="Tahoma" w:hAnsi="Tahoma" w:cs="Tahoma"/>
          <w:sz w:val="21"/>
          <w:szCs w:val="21"/>
        </w:rPr>
      </w:pPr>
      <w:r>
        <w:rPr>
          <w:rFonts w:ascii="Tahoma" w:hAnsi="Tahoma" w:cs="Tahoma"/>
          <w:noProof/>
          <w:sz w:val="21"/>
          <w:szCs w:val="21"/>
        </w:rPr>
        <mc:AlternateContent>
          <mc:Choice Requires="wps">
            <w:drawing>
              <wp:anchor distT="0" distB="0" distL="114300" distR="114300" simplePos="0" relativeHeight="251667456" behindDoc="0" locked="0" layoutInCell="1" allowOverlap="1" wp14:anchorId="498F7A2A" wp14:editId="204E8B08">
                <wp:simplePos x="0" y="0"/>
                <wp:positionH relativeFrom="column">
                  <wp:posOffset>1876425</wp:posOffset>
                </wp:positionH>
                <wp:positionV relativeFrom="paragraph">
                  <wp:posOffset>2936240</wp:posOffset>
                </wp:positionV>
                <wp:extent cx="2152650" cy="581025"/>
                <wp:effectExtent l="0" t="0" r="19050" b="15875"/>
                <wp:wrapNone/>
                <wp:docPr id="26" name="Text Box 26"/>
                <wp:cNvGraphicFramePr/>
                <a:graphic xmlns:a="http://schemas.openxmlformats.org/drawingml/2006/main">
                  <a:graphicData uri="http://schemas.microsoft.com/office/word/2010/wordprocessingShape">
                    <wps:wsp>
                      <wps:cNvSpPr txBox="1"/>
                      <wps:spPr>
                        <a:xfrm>
                          <a:off x="0" y="0"/>
                          <a:ext cx="2152650" cy="581025"/>
                        </a:xfrm>
                        <a:prstGeom prst="rect">
                          <a:avLst/>
                        </a:prstGeom>
                        <a:solidFill>
                          <a:schemeClr val="lt1"/>
                        </a:solidFill>
                        <a:ln w="6350">
                          <a:solidFill>
                            <a:prstClr val="black"/>
                          </a:solidFill>
                        </a:ln>
                      </wps:spPr>
                      <wps:txbx>
                        <w:txbxContent>
                          <w:p w14:paraId="36EFE173" w14:textId="77777777" w:rsidR="001E527D" w:rsidRDefault="001E527D" w:rsidP="001E527D">
                            <w:pPr>
                              <w:jc w:val="center"/>
                            </w:pPr>
                            <w:r>
                              <w:t>Syllable rate per 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8F7A2A" id="_x0000_t202" coordsize="21600,21600" o:spt="202" path="m,l,21600r21600,l21600,xe">
                <v:stroke joinstyle="miter"/>
                <v:path gradientshapeok="t" o:connecttype="rect"/>
              </v:shapetype>
              <v:shape id="Text Box 26" o:spid="_x0000_s1047" type="#_x0000_t202" style="position:absolute;margin-left:147.75pt;margin-top:231.2pt;width:169.5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" fillcolor="white [3201]" strokeweight=".5pt">
                <v:textbox>
                  <w:txbxContent>
                    <w:p w14:paraId="36EFE173" w14:textId="77777777" w:rsidR="001E527D" w:rsidRDefault="001E527D" w:rsidP="001E527D">
                      <w:pPr>
                        <w:jc w:val="center"/>
                      </w:pPr>
                      <w:r>
                        <w:t>Syllable rate per turn</w:t>
                      </w:r>
                    </w:p>
                  </w:txbxContent>
                </v:textbox>
              </v:shape>
            </w:pict>
          </mc:Fallback>
        </mc:AlternateContent>
      </w:r>
      <w:r>
        <w:rPr>
          <w:rFonts w:ascii="Tahoma" w:hAnsi="Tahoma" w:cs="Tahoma"/>
          <w:noProof/>
          <w:sz w:val="21"/>
          <w:szCs w:val="21"/>
        </w:rPr>
        <mc:AlternateContent>
          <mc:Choice Requires="wps">
            <w:drawing>
              <wp:anchor distT="0" distB="0" distL="114300" distR="114300" simplePos="0" relativeHeight="251666432" behindDoc="0" locked="0" layoutInCell="1" allowOverlap="1" wp14:anchorId="0038695B" wp14:editId="0F2E8B6C">
                <wp:simplePos x="0" y="0"/>
                <wp:positionH relativeFrom="column">
                  <wp:posOffset>-85724</wp:posOffset>
                </wp:positionH>
                <wp:positionV relativeFrom="paragraph">
                  <wp:posOffset>631190</wp:posOffset>
                </wp:positionV>
                <wp:extent cx="571500" cy="1685925"/>
                <wp:effectExtent l="0" t="0" r="12700" b="15875"/>
                <wp:wrapNone/>
                <wp:docPr id="25" name="Text Box 25"/>
                <wp:cNvGraphicFramePr/>
                <a:graphic xmlns:a="http://schemas.openxmlformats.org/drawingml/2006/main">
                  <a:graphicData uri="http://schemas.microsoft.com/office/word/2010/wordprocessingShape">
                    <wps:wsp>
                      <wps:cNvSpPr txBox="1"/>
                      <wps:spPr>
                        <a:xfrm rot="10800000">
                          <a:off x="0" y="0"/>
                          <a:ext cx="571500" cy="1685925"/>
                        </a:xfrm>
                        <a:prstGeom prst="rect">
                          <a:avLst/>
                        </a:prstGeom>
                        <a:solidFill>
                          <a:schemeClr val="lt1"/>
                        </a:solidFill>
                        <a:ln w="6350">
                          <a:solidFill>
                            <a:prstClr val="black"/>
                          </a:solidFill>
                        </a:ln>
                      </wps:spPr>
                      <wps:txbx>
                        <w:txbxContent>
                          <w:p w14:paraId="2BA8BB51" w14:textId="77777777" w:rsidR="001E527D" w:rsidRDefault="001E527D" w:rsidP="001E527D">
                            <w:pPr>
                              <w:jc w:val="center"/>
                            </w:pPr>
                            <w:r>
                              <w:t>No of Turns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8695B" id="Text Box 25" o:spid="_x0000_s1048" type="#_x0000_t202" style="position:absolute;margin-left:-6.75pt;margin-top:49.7pt;width:45pt;height:132.75pt;rotation:18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" fillcolor="white [3201]" strokeweight=".5pt">
                <v:textbox style="layout-flow:vertical-ideographic">
                  <w:txbxContent>
                    <w:p w14:paraId="2BA8BB51" w14:textId="77777777" w:rsidR="001E527D" w:rsidRDefault="001E527D" w:rsidP="001E527D">
                      <w:pPr>
                        <w:jc w:val="center"/>
                      </w:pPr>
                      <w:r>
                        <w:t>No of Turns</w:t>
                      </w:r>
                    </w:p>
                  </w:txbxContent>
                </v:textbox>
              </v:shape>
            </w:pict>
          </mc:Fallback>
        </mc:AlternateContent>
      </w:r>
      <w:r>
        <w:rPr>
          <w:rFonts w:ascii="Tahoma" w:hAnsi="Tahoma" w:cs="Tahoma"/>
          <w:noProof/>
          <w:sz w:val="21"/>
          <w:szCs w:val="21"/>
        </w:rPr>
        <mc:AlternateContent>
          <mc:Choice Requires="wps">
            <w:drawing>
              <wp:anchor distT="0" distB="0" distL="114300" distR="114300" simplePos="0" relativeHeight="251665408" behindDoc="0" locked="0" layoutInCell="1" allowOverlap="1" wp14:anchorId="07A76D08" wp14:editId="3D0E6FA1">
                <wp:simplePos x="0" y="0"/>
                <wp:positionH relativeFrom="column">
                  <wp:posOffset>1466850</wp:posOffset>
                </wp:positionH>
                <wp:positionV relativeFrom="paragraph">
                  <wp:posOffset>40640</wp:posOffset>
                </wp:positionV>
                <wp:extent cx="3276600" cy="3048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3276600" cy="304800"/>
                        </a:xfrm>
                        <a:prstGeom prst="rect">
                          <a:avLst/>
                        </a:prstGeom>
                        <a:solidFill>
                          <a:schemeClr val="lt1"/>
                        </a:solidFill>
                        <a:ln w="6350">
                          <a:solidFill>
                            <a:prstClr val="black"/>
                          </a:solidFill>
                        </a:ln>
                      </wps:spPr>
                      <wps:txbx>
                        <w:txbxContent>
                          <w:p w14:paraId="0326D14B" w14:textId="77777777" w:rsidR="001E527D" w:rsidRDefault="001E527D" w:rsidP="001E527D">
                            <w:pPr>
                              <w:jc w:val="center"/>
                            </w:pPr>
                            <w:r>
                              <w:t>No. of Turns vs. Syllable Rate per turn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76D08" id="Text Box 23" o:spid="_x0000_s1049" type="#_x0000_t202" style="position:absolute;margin-left:115.5pt;margin-top:3.2pt;width:258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" fillcolor="white [3201]" strokeweight=".5pt">
                <v:textbox>
                  <w:txbxContent>
                    <w:p w14:paraId="0326D14B" w14:textId="77777777" w:rsidR="001E527D" w:rsidRDefault="001E527D" w:rsidP="001E527D">
                      <w:pPr>
                        <w:jc w:val="center"/>
                      </w:pPr>
                      <w:r>
                        <w:t>No. of Turns vs. Syllable Rate per turn graph</w:t>
                      </w:r>
                    </w:p>
                  </w:txbxContent>
                </v:textbox>
              </v:shape>
            </w:pict>
          </mc:Fallback>
        </mc:AlternateContent>
      </w:r>
      <w:r>
        <w:rPr>
          <w:rFonts w:ascii="Tahoma" w:hAnsi="Tahoma" w:cs="Tahoma"/>
          <w:noProof/>
          <w:sz w:val="21"/>
          <w:szCs w:val="21"/>
        </w:rPr>
        <w:drawing>
          <wp:inline distT="0" distB="0" distL="0" distR="0" wp14:anchorId="6DDD4776" wp14:editId="5D0B7353">
            <wp:extent cx="594360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mpl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6292424B" w14:textId="77777777" w:rsidR="001E527D" w:rsidRDefault="001E527D" w:rsidP="001E527D">
      <w:pPr>
        <w:spacing w:line="360" w:lineRule="auto"/>
        <w:rPr>
          <w:rFonts w:ascii="Tahoma" w:hAnsi="Tahoma" w:cs="Tahoma"/>
          <w:b/>
          <w:sz w:val="28"/>
          <w:szCs w:val="28"/>
        </w:rPr>
      </w:pPr>
    </w:p>
    <w:p w14:paraId="20062252" w14:textId="77777777" w:rsidR="001E527D" w:rsidRDefault="001E527D" w:rsidP="001E527D">
      <w:pPr>
        <w:spacing w:line="360" w:lineRule="auto"/>
        <w:rPr>
          <w:rFonts w:ascii="Tahoma" w:hAnsi="Tahoma" w:cs="Tahoma"/>
          <w:b/>
          <w:sz w:val="28"/>
          <w:szCs w:val="28"/>
        </w:rPr>
      </w:pPr>
    </w:p>
    <w:p w14:paraId="265F6CEC" w14:textId="77777777" w:rsidR="001E527D" w:rsidRPr="00517796" w:rsidRDefault="001E527D" w:rsidP="001E527D">
      <w:pPr>
        <w:spacing w:line="360" w:lineRule="auto"/>
        <w:rPr>
          <w:rFonts w:ascii="Tahoma" w:hAnsi="Tahoma" w:cs="Tahoma"/>
          <w:sz w:val="21"/>
          <w:szCs w:val="21"/>
        </w:rPr>
      </w:pPr>
      <w:r>
        <w:rPr>
          <w:rFonts w:ascii="Tahoma" w:hAnsi="Tahoma" w:cs="Tahoma"/>
          <w:b/>
          <w:sz w:val="28"/>
          <w:szCs w:val="28"/>
        </w:rPr>
        <w:lastRenderedPageBreak/>
        <w:t>Laughter Analysis</w:t>
      </w:r>
    </w:p>
    <w:p w14:paraId="35E25800" w14:textId="77777777" w:rsidR="001E527D" w:rsidDel="00A56232" w:rsidRDefault="001E527D" w:rsidP="001E527D">
      <w:pPr>
        <w:spacing w:line="360" w:lineRule="auto"/>
        <w:rPr>
          <w:del w:id="5" w:author="Saul Albert" w:date="2019-07-11T11:58:00Z"/>
          <w:rFonts w:ascii="Tahoma" w:hAnsi="Tahoma" w:cs="Tahoma"/>
          <w:sz w:val="21"/>
          <w:szCs w:val="21"/>
        </w:rPr>
      </w:pPr>
      <w:del w:id="6" w:author="Saul Albert" w:date="2019-07-11T11:58:00Z">
        <w:r w:rsidDel="00A56232">
          <w:rPr>
            <w:rFonts w:ascii="Tahoma" w:hAnsi="Tahoma" w:cs="Tahoma"/>
            <w:sz w:val="21"/>
            <w:szCs w:val="21"/>
          </w:rPr>
          <w:delText xml:space="preserve">Gailbot uses a </w:delText>
        </w:r>
        <w:r w:rsidDel="00A56232">
          <w:fldChar w:fldCharType="begin"/>
        </w:r>
        <w:r w:rsidDel="00A56232">
          <w:delInstrText xml:space="preserve"> HYPERLINK "https://www.tensorflow.org/" </w:delInstrText>
        </w:r>
        <w:r w:rsidDel="00A56232">
          <w:fldChar w:fldCharType="separate"/>
        </w:r>
        <w:r w:rsidRPr="001B3DE7" w:rsidDel="00A56232">
          <w:rPr>
            <w:rStyle w:val="Hyperlink"/>
            <w:rFonts w:ascii="Tahoma" w:hAnsi="Tahoma" w:cs="Tahoma"/>
            <w:sz w:val="21"/>
            <w:szCs w:val="21"/>
          </w:rPr>
          <w:delText>Tensorflow</w:delText>
        </w:r>
        <w:r w:rsidDel="00A56232">
          <w:rPr>
            <w:rStyle w:val="Hyperlink"/>
            <w:rFonts w:ascii="Tahoma" w:hAnsi="Tahoma" w:cs="Tahoma"/>
            <w:sz w:val="21"/>
            <w:szCs w:val="21"/>
          </w:rPr>
          <w:fldChar w:fldCharType="end"/>
        </w:r>
        <w:r w:rsidDel="00A56232">
          <w:rPr>
            <w:rFonts w:ascii="Tahoma" w:hAnsi="Tahoma" w:cs="Tahoma"/>
            <w:sz w:val="21"/>
            <w:szCs w:val="21"/>
          </w:rPr>
          <w:delText xml:space="preserve"> deep neural network and the</w:delText>
        </w:r>
        <w:r w:rsidDel="00A56232">
          <w:fldChar w:fldCharType="begin"/>
        </w:r>
        <w:r w:rsidDel="00A56232">
          <w:delInstrText xml:space="preserve"> HYPERLINK "https://librosa.github.io/librosa/tutorial.html" \l "overview" </w:delInstrText>
        </w:r>
        <w:r w:rsidDel="00A56232">
          <w:fldChar w:fldCharType="separate"/>
        </w:r>
        <w:r w:rsidRPr="002007DC" w:rsidDel="00A56232">
          <w:rPr>
            <w:rStyle w:val="Hyperlink"/>
            <w:rFonts w:ascii="Tahoma" w:hAnsi="Tahoma" w:cs="Tahoma"/>
            <w:sz w:val="21"/>
            <w:szCs w:val="21"/>
          </w:rPr>
          <w:delText xml:space="preserve"> librosa </w:delText>
        </w:r>
        <w:r w:rsidDel="00A56232">
          <w:rPr>
            <w:rStyle w:val="Hyperlink"/>
            <w:rFonts w:ascii="Tahoma" w:hAnsi="Tahoma" w:cs="Tahoma"/>
            <w:sz w:val="21"/>
            <w:szCs w:val="21"/>
          </w:rPr>
          <w:fldChar w:fldCharType="end"/>
        </w:r>
        <w:r w:rsidDel="00A56232">
          <w:rPr>
            <w:rFonts w:ascii="Tahoma" w:hAnsi="Tahoma" w:cs="Tahoma"/>
            <w:sz w:val="21"/>
            <w:szCs w:val="21"/>
          </w:rPr>
          <w:delText>audio processing library to detect and classify laughter in its transcripts</w:delText>
        </w:r>
      </w:del>
      <w:del w:id="7" w:author="Saul Albert" w:date="2019-07-11T11:48:00Z">
        <w:r w:rsidDel="00966906">
          <w:rPr>
            <w:rFonts w:ascii="Tahoma" w:hAnsi="Tahoma" w:cs="Tahoma"/>
            <w:sz w:val="21"/>
            <w:szCs w:val="21"/>
          </w:rPr>
          <w:delText>.</w:delText>
        </w:r>
      </w:del>
    </w:p>
    <w:p w14:paraId="4756CFAA" w14:textId="77777777" w:rsidR="001E527D" w:rsidRDefault="001E527D" w:rsidP="001E527D">
      <w:pPr>
        <w:spacing w:line="360" w:lineRule="auto"/>
        <w:rPr>
          <w:rFonts w:ascii="Tahoma" w:hAnsi="Tahoma" w:cs="Tahoma"/>
          <w:sz w:val="21"/>
          <w:szCs w:val="21"/>
        </w:rPr>
      </w:pPr>
    </w:p>
    <w:p w14:paraId="68699A87" w14:textId="77777777" w:rsidR="001E527D" w:rsidDel="00A56232" w:rsidRDefault="001E527D" w:rsidP="001E527D">
      <w:pPr>
        <w:spacing w:line="360" w:lineRule="auto"/>
        <w:rPr>
          <w:del w:id="8" w:author="Saul Albert" w:date="2019-07-11T11:50:00Z"/>
          <w:rFonts w:ascii="Tahoma" w:hAnsi="Tahoma" w:cs="Tahoma"/>
          <w:sz w:val="21"/>
          <w:szCs w:val="21"/>
        </w:rPr>
      </w:pPr>
      <w:commentRangeStart w:id="9"/>
      <w:del w:id="10" w:author="Saul Albert" w:date="2019-07-11T11:49:00Z">
        <w:r w:rsidDel="00966906">
          <w:rPr>
            <w:rFonts w:ascii="Tahoma" w:hAnsi="Tahoma" w:cs="Tahoma"/>
            <w:sz w:val="21"/>
            <w:szCs w:val="21"/>
          </w:rPr>
          <w:delText>Research has shown that laughter</w:delText>
        </w:r>
      </w:del>
      <w:ins w:id="11" w:author="Saul Albert" w:date="2019-07-11T11:49:00Z">
        <w:r>
          <w:rPr>
            <w:rFonts w:ascii="Tahoma" w:hAnsi="Tahoma" w:cs="Tahoma"/>
            <w:sz w:val="21"/>
            <w:szCs w:val="21"/>
          </w:rPr>
          <w:t>Laughter</w:t>
        </w:r>
      </w:ins>
      <w:r>
        <w:rPr>
          <w:rFonts w:ascii="Tahoma" w:hAnsi="Tahoma" w:cs="Tahoma"/>
          <w:sz w:val="21"/>
          <w:szCs w:val="21"/>
        </w:rPr>
        <w:t xml:space="preserve"> in natural conversation occurs at </w:t>
      </w:r>
      <w:del w:id="12" w:author="Saul Albert" w:date="2019-07-11T11:50:00Z">
        <w:r w:rsidDel="00966906">
          <w:rPr>
            <w:rFonts w:ascii="Tahoma" w:hAnsi="Tahoma" w:cs="Tahoma"/>
            <w:sz w:val="21"/>
            <w:szCs w:val="21"/>
          </w:rPr>
          <w:delText xml:space="preserve">high </w:delText>
        </w:r>
      </w:del>
      <w:r>
        <w:rPr>
          <w:rFonts w:ascii="Tahoma" w:hAnsi="Tahoma" w:cs="Tahoma"/>
          <w:sz w:val="21"/>
          <w:szCs w:val="21"/>
        </w:rPr>
        <w:t xml:space="preserve">frequencies </w:t>
      </w:r>
      <w:del w:id="13" w:author="Saul Albert" w:date="2019-07-11T11:50:00Z">
        <w:r w:rsidDel="00966906">
          <w:rPr>
            <w:rFonts w:ascii="Tahoma" w:hAnsi="Tahoma" w:cs="Tahoma"/>
            <w:sz w:val="21"/>
            <w:szCs w:val="21"/>
          </w:rPr>
          <w:delText xml:space="preserve">greater </w:delText>
        </w:r>
      </w:del>
      <w:ins w:id="14" w:author="Saul Albert" w:date="2019-07-11T11:50:00Z">
        <w:r>
          <w:rPr>
            <w:rFonts w:ascii="Tahoma" w:hAnsi="Tahoma" w:cs="Tahoma"/>
            <w:sz w:val="21"/>
            <w:szCs w:val="21"/>
          </w:rPr>
          <w:t xml:space="preserve">higher </w:t>
        </w:r>
      </w:ins>
      <w:r>
        <w:rPr>
          <w:rFonts w:ascii="Tahoma" w:hAnsi="Tahoma" w:cs="Tahoma"/>
          <w:sz w:val="21"/>
          <w:szCs w:val="21"/>
        </w:rPr>
        <w:t xml:space="preserve">than the average frequency of sounds in the audio signal. </w:t>
      </w:r>
      <w:commentRangeEnd w:id="9"/>
      <w:r>
        <w:rPr>
          <w:rStyle w:val="CommentReference"/>
        </w:rPr>
        <w:commentReference w:id="9"/>
      </w:r>
      <w:del w:id="15" w:author="Saul Albert" w:date="2019-07-11T11:50:00Z">
        <w:r w:rsidDel="00A56232">
          <w:rPr>
            <w:rFonts w:ascii="Tahoma" w:hAnsi="Tahoma" w:cs="Tahoma"/>
            <w:sz w:val="21"/>
            <w:szCs w:val="21"/>
          </w:rPr>
          <w:delText>As such, the model</w:delText>
        </w:r>
      </w:del>
      <w:ins w:id="16" w:author="Saul Albert" w:date="2019-07-11T11:50:00Z">
        <w:r>
          <w:rPr>
            <w:rFonts w:ascii="Tahoma" w:hAnsi="Tahoma" w:cs="Tahoma"/>
            <w:sz w:val="21"/>
            <w:szCs w:val="21"/>
          </w:rPr>
          <w:t>We therefore</w:t>
        </w:r>
      </w:ins>
      <w:r>
        <w:rPr>
          <w:rFonts w:ascii="Tahoma" w:hAnsi="Tahoma" w:cs="Tahoma"/>
          <w:sz w:val="21"/>
          <w:szCs w:val="21"/>
        </w:rPr>
        <w:t xml:space="preserve"> use </w:t>
      </w:r>
      <w:del w:id="17" w:author="Saul Albert" w:date="2019-07-11T11:50:00Z">
        <w:r w:rsidDel="00A56232">
          <w:rPr>
            <w:rFonts w:ascii="Tahoma" w:hAnsi="Tahoma" w:cs="Tahoma"/>
            <w:sz w:val="21"/>
            <w:szCs w:val="21"/>
          </w:rPr>
          <w:delText xml:space="preserve">uses librosa to create </w:delText>
        </w:r>
      </w:del>
      <w:r>
        <w:rPr>
          <w:rFonts w:ascii="Tahoma" w:hAnsi="Tahoma" w:cs="Tahoma"/>
          <w:sz w:val="21"/>
          <w:szCs w:val="21"/>
        </w:rPr>
        <w:t xml:space="preserve">a </w:t>
      </w:r>
      <w:hyperlink r:id="rId40" w:history="1">
        <w:r w:rsidRPr="004E72A8">
          <w:rPr>
            <w:rStyle w:val="Hyperlink"/>
            <w:rFonts w:ascii="Tahoma" w:hAnsi="Tahoma" w:cs="Tahoma"/>
            <w:sz w:val="21"/>
            <w:szCs w:val="21"/>
          </w:rPr>
          <w:t>Butterworth low-pass filter</w:t>
        </w:r>
      </w:hyperlink>
      <w:r>
        <w:rPr>
          <w:rFonts w:ascii="Tahoma" w:hAnsi="Tahoma" w:cs="Tahoma"/>
          <w:sz w:val="21"/>
          <w:szCs w:val="21"/>
        </w:rPr>
        <w:t xml:space="preserve"> t</w:t>
      </w:r>
      <w:ins w:id="18" w:author="Saul Albert" w:date="2019-07-11T11:50:00Z">
        <w:r>
          <w:rPr>
            <w:rFonts w:ascii="Tahoma" w:hAnsi="Tahoma" w:cs="Tahoma"/>
            <w:sz w:val="21"/>
            <w:szCs w:val="21"/>
          </w:rPr>
          <w:t xml:space="preserve">o </w:t>
        </w:r>
      </w:ins>
      <w:del w:id="19" w:author="Saul Albert" w:date="2019-07-11T11:50:00Z">
        <w:r w:rsidDel="00A56232">
          <w:rPr>
            <w:rFonts w:ascii="Tahoma" w:hAnsi="Tahoma" w:cs="Tahoma"/>
            <w:sz w:val="21"/>
            <w:szCs w:val="21"/>
          </w:rPr>
          <w:delText xml:space="preserve">hat </w:delText>
        </w:r>
      </w:del>
      <w:r>
        <w:rPr>
          <w:rFonts w:ascii="Tahoma" w:hAnsi="Tahoma" w:cs="Tahoma"/>
          <w:sz w:val="21"/>
          <w:szCs w:val="21"/>
        </w:rPr>
        <w:t>remove</w:t>
      </w:r>
      <w:del w:id="20" w:author="Saul Albert" w:date="2019-07-11T11:50:00Z">
        <w:r w:rsidDel="00A56232">
          <w:rPr>
            <w:rFonts w:ascii="Tahoma" w:hAnsi="Tahoma" w:cs="Tahoma"/>
            <w:sz w:val="21"/>
            <w:szCs w:val="21"/>
          </w:rPr>
          <w:delText>s</w:delText>
        </w:r>
      </w:del>
      <w:r>
        <w:rPr>
          <w:rFonts w:ascii="Tahoma" w:hAnsi="Tahoma" w:cs="Tahoma"/>
          <w:sz w:val="21"/>
          <w:szCs w:val="21"/>
        </w:rPr>
        <w:t xml:space="preserve"> lower frequency sounds from the audio signal</w:t>
      </w:r>
      <w:del w:id="21" w:author="Saul Albert" w:date="2019-07-11T11:50:00Z">
        <w:r w:rsidDel="00A56232">
          <w:rPr>
            <w:rFonts w:ascii="Tahoma" w:hAnsi="Tahoma" w:cs="Tahoma"/>
            <w:sz w:val="21"/>
            <w:szCs w:val="21"/>
          </w:rPr>
          <w:delText>, which it treats as a time series.</w:delText>
        </w:r>
      </w:del>
      <w:ins w:id="22" w:author="Saul Albert" w:date="2019-07-11T11:50:00Z">
        <w:r>
          <w:rPr>
            <w:rFonts w:ascii="Tahoma" w:hAnsi="Tahoma" w:cs="Tahoma"/>
            <w:sz w:val="21"/>
            <w:szCs w:val="21"/>
          </w:rPr>
          <w:t>.</w:t>
        </w:r>
      </w:ins>
      <w:r>
        <w:rPr>
          <w:rFonts w:ascii="Tahoma" w:hAnsi="Tahoma" w:cs="Tahoma"/>
          <w:sz w:val="21"/>
          <w:szCs w:val="21"/>
        </w:rPr>
        <w:t xml:space="preserve"> </w:t>
      </w:r>
    </w:p>
    <w:p w14:paraId="365A0ADB" w14:textId="77777777" w:rsidR="001E527D" w:rsidRDefault="001E527D" w:rsidP="001E527D">
      <w:pPr>
        <w:spacing w:line="360" w:lineRule="auto"/>
        <w:rPr>
          <w:ins w:id="23" w:author="Saul Albert" w:date="2019-07-11T11:59:00Z"/>
          <w:rFonts w:ascii="Tahoma" w:hAnsi="Tahoma" w:cs="Tahoma"/>
          <w:sz w:val="21"/>
          <w:szCs w:val="21"/>
        </w:rPr>
      </w:pPr>
      <w:del w:id="24" w:author="Saul Albert" w:date="2019-07-11T11:50:00Z">
        <w:r w:rsidDel="00A56232">
          <w:rPr>
            <w:rFonts w:ascii="Tahoma" w:hAnsi="Tahoma" w:cs="Tahoma"/>
            <w:sz w:val="21"/>
            <w:szCs w:val="21"/>
          </w:rPr>
          <w:delText xml:space="preserve">Next, the </w:delText>
        </w:r>
      </w:del>
      <w:ins w:id="25" w:author="Saul Albert" w:date="2019-07-11T11:51:00Z">
        <w:r>
          <w:rPr>
            <w:rFonts w:ascii="Tahoma" w:hAnsi="Tahoma" w:cs="Tahoma"/>
            <w:sz w:val="21"/>
            <w:szCs w:val="21"/>
          </w:rPr>
          <w:t>Gailbot then uses</w:t>
        </w:r>
      </w:ins>
      <w:del w:id="26" w:author="Saul Albert" w:date="2019-07-11T11:51:00Z">
        <w:r w:rsidDel="00A56232">
          <w:rPr>
            <w:rFonts w:ascii="Tahoma" w:hAnsi="Tahoma" w:cs="Tahoma"/>
            <w:sz w:val="21"/>
            <w:szCs w:val="21"/>
          </w:rPr>
          <w:delText>model uses</w:delText>
        </w:r>
      </w:del>
      <w:r>
        <w:rPr>
          <w:rFonts w:ascii="Tahoma" w:hAnsi="Tahoma" w:cs="Tahoma"/>
          <w:sz w:val="21"/>
          <w:szCs w:val="21"/>
        </w:rPr>
        <w:t xml:space="preserve"> a </w:t>
      </w:r>
      <w:proofErr w:type="spellStart"/>
      <w:r>
        <w:rPr>
          <w:rFonts w:ascii="Tahoma" w:hAnsi="Tahoma" w:cs="Tahoma"/>
          <w:sz w:val="21"/>
          <w:szCs w:val="21"/>
        </w:rPr>
        <w:t>Tensorflow</w:t>
      </w:r>
      <w:proofErr w:type="spellEnd"/>
      <w:r>
        <w:rPr>
          <w:rFonts w:ascii="Tahoma" w:hAnsi="Tahoma" w:cs="Tahoma"/>
          <w:sz w:val="21"/>
          <w:szCs w:val="21"/>
        </w:rPr>
        <w:t xml:space="preserve"> model to identify parts of the audio signal that contain laughter and return</w:t>
      </w:r>
      <w:ins w:id="27" w:author="Saul Albert" w:date="2019-07-11T11:51:00Z">
        <w:r>
          <w:rPr>
            <w:rFonts w:ascii="Tahoma" w:hAnsi="Tahoma" w:cs="Tahoma"/>
            <w:sz w:val="21"/>
            <w:szCs w:val="21"/>
          </w:rPr>
          <w:t>s</w:t>
        </w:r>
      </w:ins>
      <w:r>
        <w:rPr>
          <w:rFonts w:ascii="Tahoma" w:hAnsi="Tahoma" w:cs="Tahoma"/>
          <w:sz w:val="21"/>
          <w:szCs w:val="21"/>
        </w:rPr>
        <w:t xml:space="preserve"> the start and end time for each instance that it identifies. </w:t>
      </w:r>
      <w:commentRangeStart w:id="28"/>
      <w:r>
        <w:rPr>
          <w:rFonts w:ascii="Tahoma" w:hAnsi="Tahoma" w:cs="Tahoma"/>
          <w:sz w:val="21"/>
          <w:szCs w:val="21"/>
        </w:rPr>
        <w:t>This instance is then marked in the Gailbot transcript.</w:t>
      </w:r>
      <w:commentRangeEnd w:id="28"/>
      <w:r>
        <w:rPr>
          <w:rStyle w:val="CommentReference"/>
        </w:rPr>
        <w:commentReference w:id="28"/>
      </w:r>
      <w:r>
        <w:rPr>
          <w:rFonts w:ascii="Tahoma" w:hAnsi="Tahoma" w:cs="Tahoma"/>
          <w:sz w:val="21"/>
          <w:szCs w:val="21"/>
        </w:rPr>
        <w:t xml:space="preserve"> </w:t>
      </w:r>
    </w:p>
    <w:p w14:paraId="375F36EC" w14:textId="77777777" w:rsidR="001E527D" w:rsidRDefault="001E527D" w:rsidP="001E527D">
      <w:pPr>
        <w:spacing w:line="360" w:lineRule="auto"/>
        <w:rPr>
          <w:rFonts w:ascii="Tahoma" w:hAnsi="Tahoma" w:cs="Tahoma"/>
          <w:sz w:val="21"/>
          <w:szCs w:val="21"/>
        </w:rPr>
      </w:pPr>
    </w:p>
    <w:p w14:paraId="5ACABA86" w14:textId="77777777" w:rsidR="001E527D" w:rsidRDefault="001E527D" w:rsidP="001E527D">
      <w:pPr>
        <w:spacing w:line="360" w:lineRule="auto"/>
        <w:rPr>
          <w:rFonts w:ascii="Tahoma" w:hAnsi="Tahoma" w:cs="Tahoma"/>
          <w:sz w:val="21"/>
          <w:szCs w:val="21"/>
        </w:rPr>
      </w:pPr>
      <w:ins w:id="29" w:author="Saul Albert" w:date="2019-07-11T11:59:00Z">
        <w:r>
          <w:rPr>
            <w:rFonts w:ascii="Tahoma" w:hAnsi="Tahoma" w:cs="Tahoma"/>
            <w:sz w:val="21"/>
            <w:szCs w:val="21"/>
          </w:rPr>
          <w:t xml:space="preserve">Gailbot uses a </w:t>
        </w:r>
        <w:r>
          <w:fldChar w:fldCharType="begin"/>
        </w:r>
        <w:r>
          <w:instrText xml:space="preserve"> HYPERLINK "https://www.tensorflow.org/" </w:instrText>
        </w:r>
        <w:r>
          <w:fldChar w:fldCharType="separate"/>
        </w:r>
        <w:proofErr w:type="spellStart"/>
        <w:r w:rsidRPr="001B3DE7">
          <w:rPr>
            <w:rStyle w:val="Hyperlink"/>
            <w:rFonts w:ascii="Tahoma" w:hAnsi="Tahoma" w:cs="Tahoma"/>
            <w:sz w:val="21"/>
            <w:szCs w:val="21"/>
          </w:rPr>
          <w:t>Tensorflow</w:t>
        </w:r>
        <w:proofErr w:type="spellEnd"/>
        <w:r>
          <w:rPr>
            <w:rStyle w:val="Hyperlink"/>
            <w:rFonts w:ascii="Tahoma" w:hAnsi="Tahoma" w:cs="Tahoma"/>
            <w:sz w:val="21"/>
            <w:szCs w:val="21"/>
          </w:rPr>
          <w:fldChar w:fldCharType="end"/>
        </w:r>
        <w:r>
          <w:rPr>
            <w:rFonts w:ascii="Tahoma" w:hAnsi="Tahoma" w:cs="Tahoma"/>
            <w:sz w:val="21"/>
            <w:szCs w:val="21"/>
          </w:rPr>
          <w:t xml:space="preserve"> deep neural network and the</w:t>
        </w:r>
        <w:r>
          <w:fldChar w:fldCharType="begin"/>
        </w:r>
        <w:r>
          <w:instrText xml:space="preserve"> HYPERLINK "https://librosa.github.io/librosa/tutorial.html" \l "overview" </w:instrText>
        </w:r>
        <w:r>
          <w:fldChar w:fldCharType="separate"/>
        </w:r>
        <w:r w:rsidRPr="002007DC">
          <w:rPr>
            <w:rStyle w:val="Hyperlink"/>
            <w:rFonts w:ascii="Tahoma" w:hAnsi="Tahoma" w:cs="Tahoma"/>
            <w:sz w:val="21"/>
            <w:szCs w:val="21"/>
          </w:rPr>
          <w:t xml:space="preserve"> </w:t>
        </w:r>
        <w:proofErr w:type="spellStart"/>
        <w:r w:rsidRPr="002007DC">
          <w:rPr>
            <w:rStyle w:val="Hyperlink"/>
            <w:rFonts w:ascii="Tahoma" w:hAnsi="Tahoma" w:cs="Tahoma"/>
            <w:sz w:val="21"/>
            <w:szCs w:val="21"/>
          </w:rPr>
          <w:t>librosa</w:t>
        </w:r>
        <w:proofErr w:type="spellEnd"/>
        <w:r w:rsidRPr="002007DC">
          <w:rPr>
            <w:rStyle w:val="Hyperlink"/>
            <w:rFonts w:ascii="Tahoma" w:hAnsi="Tahoma" w:cs="Tahoma"/>
            <w:sz w:val="21"/>
            <w:szCs w:val="21"/>
          </w:rPr>
          <w:t xml:space="preserve"> </w:t>
        </w:r>
        <w:r>
          <w:rPr>
            <w:rStyle w:val="Hyperlink"/>
            <w:rFonts w:ascii="Tahoma" w:hAnsi="Tahoma" w:cs="Tahoma"/>
            <w:sz w:val="21"/>
            <w:szCs w:val="21"/>
          </w:rPr>
          <w:fldChar w:fldCharType="end"/>
        </w:r>
        <w:r>
          <w:rPr>
            <w:rFonts w:ascii="Tahoma" w:hAnsi="Tahoma" w:cs="Tahoma"/>
            <w:sz w:val="21"/>
            <w:szCs w:val="21"/>
          </w:rPr>
          <w:t xml:space="preserve">audio processing library to detect and classify laughter in its transcripts. </w:t>
        </w:r>
      </w:ins>
      <w:r>
        <w:rPr>
          <w:rFonts w:ascii="Tahoma" w:hAnsi="Tahoma" w:cs="Tahoma"/>
          <w:sz w:val="21"/>
          <w:szCs w:val="21"/>
        </w:rPr>
        <w:t xml:space="preserve">The </w:t>
      </w:r>
      <w:proofErr w:type="spellStart"/>
      <w:r>
        <w:rPr>
          <w:rFonts w:ascii="Tahoma" w:hAnsi="Tahoma" w:cs="Tahoma"/>
          <w:sz w:val="21"/>
          <w:szCs w:val="21"/>
        </w:rPr>
        <w:t>Tensorflow</w:t>
      </w:r>
      <w:proofErr w:type="spellEnd"/>
      <w:r>
        <w:rPr>
          <w:rFonts w:ascii="Tahoma" w:hAnsi="Tahoma" w:cs="Tahoma"/>
          <w:sz w:val="21"/>
          <w:szCs w:val="21"/>
        </w:rPr>
        <w:t xml:space="preserve"> model is trained to detect laughter using supervised learning of laughter instances extracted from the </w:t>
      </w:r>
      <w:hyperlink r:id="rId41" w:history="1">
        <w:r w:rsidRPr="0035063E">
          <w:rPr>
            <w:rStyle w:val="Hyperlink"/>
            <w:rFonts w:ascii="Tahoma" w:hAnsi="Tahoma" w:cs="Tahoma"/>
            <w:sz w:val="21"/>
            <w:szCs w:val="21"/>
          </w:rPr>
          <w:t>switchboard corpus</w:t>
        </w:r>
      </w:hyperlink>
      <w:ins w:id="30" w:author="Saul Albert" w:date="2019-07-11T11:58:00Z">
        <w:r>
          <w:rPr>
            <w:rFonts w:ascii="Tahoma" w:hAnsi="Tahoma" w:cs="Tahoma"/>
            <w:sz w:val="21"/>
            <w:szCs w:val="21"/>
          </w:rPr>
          <w:t xml:space="preserve">, and is inspired by </w:t>
        </w:r>
        <w:r>
          <w:fldChar w:fldCharType="begin"/>
        </w:r>
        <w:r>
          <w:instrText xml:space="preserve"> HYPERLINK "https://github.com/jrgillick/laughter-detection" </w:instrText>
        </w:r>
        <w:r>
          <w:fldChar w:fldCharType="separate"/>
        </w:r>
        <w:proofErr w:type="spellStart"/>
        <w:r w:rsidRPr="006C1A7B">
          <w:rPr>
            <w:rStyle w:val="Hyperlink"/>
            <w:rFonts w:ascii="Tahoma" w:hAnsi="Tahoma" w:cs="Tahoma"/>
            <w:sz w:val="21"/>
            <w:szCs w:val="21"/>
          </w:rPr>
          <w:t>JRGillick’s</w:t>
        </w:r>
        <w:proofErr w:type="spellEnd"/>
        <w:r w:rsidRPr="006C1A7B">
          <w:rPr>
            <w:rStyle w:val="Hyperlink"/>
            <w:rFonts w:ascii="Tahoma" w:hAnsi="Tahoma" w:cs="Tahoma"/>
            <w:sz w:val="21"/>
            <w:szCs w:val="21"/>
          </w:rPr>
          <w:t xml:space="preserve"> laughter detection module</w:t>
        </w:r>
        <w:r>
          <w:rPr>
            <w:rStyle w:val="Hyperlink"/>
            <w:rFonts w:ascii="Tahoma" w:hAnsi="Tahoma" w:cs="Tahoma"/>
            <w:sz w:val="21"/>
            <w:szCs w:val="21"/>
          </w:rPr>
          <w:fldChar w:fldCharType="end"/>
        </w:r>
        <w:r>
          <w:rPr>
            <w:rFonts w:ascii="Tahoma" w:hAnsi="Tahoma" w:cs="Tahoma"/>
            <w:sz w:val="21"/>
            <w:szCs w:val="21"/>
          </w:rPr>
          <w:t xml:space="preserve"> (</w:t>
        </w:r>
        <w:proofErr w:type="spellStart"/>
        <w:r>
          <w:rPr>
            <w:rFonts w:ascii="Tahoma" w:hAnsi="Tahoma" w:cs="Tahoma"/>
            <w:sz w:val="21"/>
            <w:szCs w:val="21"/>
          </w:rPr>
          <w:t>Ryokai</w:t>
        </w:r>
        <w:proofErr w:type="spellEnd"/>
        <w:r>
          <w:rPr>
            <w:rFonts w:ascii="Tahoma" w:hAnsi="Tahoma" w:cs="Tahoma"/>
            <w:sz w:val="21"/>
            <w:szCs w:val="21"/>
          </w:rPr>
          <w:t xml:space="preserve"> et al. 2018)</w:t>
        </w:r>
      </w:ins>
      <w:del w:id="31" w:author="Saul Albert" w:date="2019-07-11T11:58:00Z">
        <w:r w:rsidDel="00A56232">
          <w:rPr>
            <w:rFonts w:ascii="Tahoma" w:hAnsi="Tahoma" w:cs="Tahoma"/>
            <w:sz w:val="21"/>
            <w:szCs w:val="21"/>
          </w:rPr>
          <w:delText>.</w:delText>
        </w:r>
      </w:del>
    </w:p>
    <w:p w14:paraId="2E6288C3" w14:textId="77777777" w:rsidR="001E527D" w:rsidRDefault="001E527D" w:rsidP="001E527D">
      <w:pPr>
        <w:spacing w:line="360" w:lineRule="auto"/>
        <w:rPr>
          <w:rFonts w:ascii="Tahoma" w:hAnsi="Tahoma" w:cs="Tahoma"/>
          <w:sz w:val="21"/>
          <w:szCs w:val="21"/>
        </w:rPr>
      </w:pPr>
    </w:p>
    <w:p w14:paraId="152571C4" w14:textId="77777777" w:rsidR="001E527D" w:rsidRDefault="001E527D" w:rsidP="001E527D">
      <w:pPr>
        <w:spacing w:line="360" w:lineRule="auto"/>
        <w:rPr>
          <w:rFonts w:ascii="Tahoma" w:hAnsi="Tahoma" w:cs="Tahoma"/>
          <w:sz w:val="21"/>
          <w:szCs w:val="21"/>
        </w:rPr>
      </w:pPr>
      <w:r>
        <w:rPr>
          <w:rFonts w:ascii="Tahoma" w:hAnsi="Tahoma" w:cs="Tahoma"/>
          <w:sz w:val="21"/>
          <w:szCs w:val="21"/>
        </w:rPr>
        <w:t>An instance of detected laughter is added to the Gailbot transcript as follows:</w:t>
      </w:r>
    </w:p>
    <w:p w14:paraId="588A2645" w14:textId="77777777" w:rsidR="001E527D" w:rsidRDefault="001E527D" w:rsidP="001E527D">
      <w:pPr>
        <w:spacing w:line="360" w:lineRule="auto"/>
        <w:jc w:val="center"/>
        <w:rPr>
          <w:rFonts w:ascii="Tahoma" w:hAnsi="Tahoma" w:cs="Tahoma"/>
          <w:sz w:val="21"/>
          <w:szCs w:val="21"/>
        </w:rPr>
      </w:pPr>
      <w:r>
        <w:rPr>
          <w:rFonts w:ascii="Tahoma" w:hAnsi="Tahoma" w:cs="Tahoma"/>
          <w:noProof/>
          <w:sz w:val="21"/>
          <w:szCs w:val="21"/>
        </w:rPr>
        <w:drawing>
          <wp:inline distT="0" distB="0" distL="0" distR="0" wp14:anchorId="1B5421ED" wp14:editId="05A654B9">
            <wp:extent cx="5943600" cy="1148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7-08 at 9.12.30 P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14:paraId="46EB1C81" w14:textId="77777777" w:rsidR="001E527D" w:rsidRDefault="001E527D" w:rsidP="001E527D">
      <w:pPr>
        <w:spacing w:line="360" w:lineRule="auto"/>
        <w:rPr>
          <w:rFonts w:ascii="Tahoma" w:hAnsi="Tahoma" w:cs="Tahoma"/>
          <w:sz w:val="21"/>
          <w:szCs w:val="21"/>
        </w:rPr>
      </w:pPr>
    </w:p>
    <w:p w14:paraId="44B148DF" w14:textId="77777777" w:rsidR="001E527D" w:rsidRPr="00745088" w:rsidDel="00A56232" w:rsidRDefault="001E527D" w:rsidP="001E527D">
      <w:pPr>
        <w:spacing w:line="360" w:lineRule="auto"/>
        <w:rPr>
          <w:del w:id="32" w:author="Saul Albert" w:date="2019-07-11T11:59:00Z"/>
          <w:rFonts w:ascii="Tahoma" w:hAnsi="Tahoma" w:cs="Tahoma"/>
          <w:sz w:val="21"/>
          <w:szCs w:val="21"/>
        </w:rPr>
      </w:pPr>
      <w:del w:id="33" w:author="Saul Albert" w:date="2019-07-11T11:59:00Z">
        <w:r w:rsidDel="00A56232">
          <w:rPr>
            <w:rFonts w:ascii="Tahoma" w:hAnsi="Tahoma" w:cs="Tahoma"/>
            <w:b/>
            <w:sz w:val="21"/>
            <w:szCs w:val="21"/>
          </w:rPr>
          <w:delText xml:space="preserve">**NOTE: </w:delText>
        </w:r>
        <w:r w:rsidDel="00A56232">
          <w:rPr>
            <w:rFonts w:ascii="Tahoma" w:hAnsi="Tahoma" w:cs="Tahoma"/>
            <w:sz w:val="21"/>
            <w:szCs w:val="21"/>
          </w:rPr>
          <w:delText xml:space="preserve">This module can be attributed to </w:delText>
        </w:r>
        <w:r w:rsidDel="00A56232">
          <w:fldChar w:fldCharType="begin"/>
        </w:r>
        <w:r w:rsidDel="00A56232">
          <w:delInstrText xml:space="preserve"> HYPERLINK "https://github.com/jrgillick/laughter-detection" </w:delInstrText>
        </w:r>
        <w:r w:rsidDel="00A56232">
          <w:fldChar w:fldCharType="separate"/>
        </w:r>
        <w:r w:rsidRPr="00660A5F" w:rsidDel="00A56232">
          <w:rPr>
            <w:rStyle w:val="Hyperlink"/>
            <w:rFonts w:ascii="Tahoma" w:hAnsi="Tahoma" w:cs="Tahoma"/>
            <w:sz w:val="21"/>
            <w:szCs w:val="21"/>
          </w:rPr>
          <w:delText>JRGillick’s laughter detection library</w:delText>
        </w:r>
        <w:r w:rsidDel="00A56232">
          <w:rPr>
            <w:rStyle w:val="Hyperlink"/>
            <w:rFonts w:ascii="Tahoma" w:hAnsi="Tahoma" w:cs="Tahoma"/>
            <w:sz w:val="21"/>
            <w:szCs w:val="21"/>
          </w:rPr>
          <w:fldChar w:fldCharType="end"/>
        </w:r>
        <w:r w:rsidDel="00A56232">
          <w:rPr>
            <w:rFonts w:ascii="Tahoma" w:hAnsi="Tahoma" w:cs="Tahoma"/>
            <w:sz w:val="21"/>
            <w:szCs w:val="21"/>
          </w:rPr>
          <w:delText>.</w:delText>
        </w:r>
      </w:del>
    </w:p>
    <w:p w14:paraId="60455BD7" w14:textId="77777777" w:rsidR="001E527D" w:rsidRDefault="001E527D" w:rsidP="001E527D">
      <w:pPr>
        <w:spacing w:line="360" w:lineRule="auto"/>
        <w:rPr>
          <w:rFonts w:ascii="Tahoma" w:hAnsi="Tahoma" w:cs="Tahoma"/>
          <w:b/>
          <w:sz w:val="28"/>
          <w:szCs w:val="28"/>
        </w:rPr>
      </w:pPr>
    </w:p>
    <w:p w14:paraId="5FE13639" w14:textId="77777777" w:rsidR="001E527D" w:rsidDel="00A56232" w:rsidRDefault="001E527D" w:rsidP="001E527D">
      <w:pPr>
        <w:spacing w:line="360" w:lineRule="auto"/>
        <w:rPr>
          <w:del w:id="34" w:author="Saul Albert" w:date="2019-07-11T11:59:00Z"/>
          <w:rFonts w:ascii="Tahoma" w:hAnsi="Tahoma" w:cs="Tahoma"/>
          <w:b/>
          <w:sz w:val="28"/>
          <w:szCs w:val="28"/>
        </w:rPr>
      </w:pPr>
    </w:p>
    <w:p w14:paraId="5DEA10DB" w14:textId="77777777" w:rsidR="001E527D" w:rsidDel="00A56232" w:rsidRDefault="001E527D" w:rsidP="001E527D">
      <w:pPr>
        <w:spacing w:line="360" w:lineRule="auto"/>
        <w:rPr>
          <w:del w:id="35" w:author="Saul Albert" w:date="2019-07-11T11:59:00Z"/>
          <w:rFonts w:ascii="Tahoma" w:hAnsi="Tahoma" w:cs="Tahoma"/>
          <w:b/>
          <w:sz w:val="28"/>
          <w:szCs w:val="28"/>
        </w:rPr>
      </w:pPr>
    </w:p>
    <w:p w14:paraId="77958DD4" w14:textId="77777777" w:rsidR="001E527D" w:rsidDel="00A56232" w:rsidRDefault="001E527D" w:rsidP="001E527D">
      <w:pPr>
        <w:spacing w:line="360" w:lineRule="auto"/>
        <w:rPr>
          <w:del w:id="36" w:author="Saul Albert" w:date="2019-07-11T11:59:00Z"/>
          <w:rFonts w:ascii="Tahoma" w:hAnsi="Tahoma" w:cs="Tahoma"/>
          <w:b/>
          <w:sz w:val="28"/>
          <w:szCs w:val="28"/>
        </w:rPr>
      </w:pPr>
    </w:p>
    <w:p w14:paraId="3F6EE9EA" w14:textId="77777777" w:rsidR="001E527D" w:rsidDel="00A56232" w:rsidRDefault="001E527D" w:rsidP="001E527D">
      <w:pPr>
        <w:spacing w:line="360" w:lineRule="auto"/>
        <w:rPr>
          <w:del w:id="37" w:author="Saul Albert" w:date="2019-07-11T11:59:00Z"/>
          <w:rFonts w:ascii="Tahoma" w:hAnsi="Tahoma" w:cs="Tahoma"/>
          <w:b/>
          <w:sz w:val="28"/>
          <w:szCs w:val="28"/>
        </w:rPr>
      </w:pPr>
    </w:p>
    <w:p w14:paraId="1D107F11" w14:textId="77777777" w:rsidR="001E527D" w:rsidDel="00A56232" w:rsidRDefault="001E527D" w:rsidP="001E527D">
      <w:pPr>
        <w:spacing w:line="360" w:lineRule="auto"/>
        <w:rPr>
          <w:del w:id="38" w:author="Saul Albert" w:date="2019-07-11T11:59:00Z"/>
          <w:rFonts w:ascii="Tahoma" w:hAnsi="Tahoma" w:cs="Tahoma"/>
          <w:b/>
          <w:sz w:val="28"/>
          <w:szCs w:val="28"/>
        </w:rPr>
      </w:pPr>
    </w:p>
    <w:p w14:paraId="1CE7667A" w14:textId="77777777" w:rsidR="001E527D" w:rsidDel="00A56232" w:rsidRDefault="001E527D" w:rsidP="001E527D">
      <w:pPr>
        <w:spacing w:line="360" w:lineRule="auto"/>
        <w:rPr>
          <w:del w:id="39" w:author="Saul Albert" w:date="2019-07-11T11:59:00Z"/>
          <w:rFonts w:ascii="Tahoma" w:hAnsi="Tahoma" w:cs="Tahoma"/>
          <w:b/>
          <w:sz w:val="28"/>
          <w:szCs w:val="28"/>
        </w:rPr>
      </w:pPr>
    </w:p>
    <w:p w14:paraId="74530BBE" w14:textId="77777777" w:rsidR="001E527D" w:rsidRDefault="001E527D" w:rsidP="001E527D">
      <w:pPr>
        <w:spacing w:line="360" w:lineRule="auto"/>
        <w:rPr>
          <w:rFonts w:ascii="Tahoma" w:hAnsi="Tahoma" w:cs="Tahoma"/>
          <w:b/>
          <w:sz w:val="28"/>
          <w:szCs w:val="28"/>
        </w:rPr>
      </w:pPr>
    </w:p>
    <w:p w14:paraId="30F6656C" w14:textId="77777777" w:rsidR="001E527D" w:rsidRDefault="001E527D" w:rsidP="001E527D">
      <w:pPr>
        <w:spacing w:line="360" w:lineRule="auto"/>
        <w:rPr>
          <w:rFonts w:ascii="Tahoma" w:hAnsi="Tahoma" w:cs="Tahoma"/>
          <w:b/>
          <w:sz w:val="28"/>
          <w:szCs w:val="28"/>
        </w:rPr>
      </w:pPr>
    </w:p>
    <w:p w14:paraId="779D9B33"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Beat and absolute timing</w:t>
      </w:r>
    </w:p>
    <w:p w14:paraId="7457F1DB"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CA transcription as described by </w:t>
      </w:r>
      <w:hyperlink r:id="rId43" w:history="1">
        <w:r w:rsidRPr="00467713">
          <w:rPr>
            <w:rStyle w:val="Hyperlink"/>
            <w:rFonts w:ascii="Tahoma" w:hAnsi="Tahoma" w:cs="Tahoma"/>
            <w:sz w:val="21"/>
            <w:szCs w:val="21"/>
          </w:rPr>
          <w:t>Hepburn &amp; Bolden (2012)</w:t>
        </w:r>
      </w:hyperlink>
      <w:r>
        <w:rPr>
          <w:rFonts w:ascii="Tahoma" w:hAnsi="Tahoma" w:cs="Tahoma"/>
          <w:sz w:val="21"/>
          <w:szCs w:val="21"/>
        </w:rPr>
        <w:t xml:space="preserve"> uses two methods of measuring silences: absolute time and ‘beat time’.</w:t>
      </w:r>
    </w:p>
    <w:p w14:paraId="6CE641FC" w14:textId="77777777" w:rsidR="001E527D" w:rsidRPr="00C91C9E" w:rsidRDefault="001E527D" w:rsidP="001E527D">
      <w:pPr>
        <w:pStyle w:val="ListParagraph"/>
        <w:numPr>
          <w:ilvl w:val="0"/>
          <w:numId w:val="9"/>
        </w:numPr>
        <w:spacing w:line="360" w:lineRule="auto"/>
        <w:rPr>
          <w:rFonts w:ascii="Tahoma" w:hAnsi="Tahoma" w:cs="Tahoma"/>
          <w:sz w:val="21"/>
          <w:szCs w:val="21"/>
        </w:rPr>
      </w:pPr>
      <w:r w:rsidRPr="00C91C9E">
        <w:rPr>
          <w:rFonts w:ascii="Tahoma" w:hAnsi="Tahoma" w:cs="Tahoma"/>
          <w:b/>
          <w:sz w:val="21"/>
          <w:szCs w:val="21"/>
        </w:rPr>
        <w:t xml:space="preserve">Absolute time: </w:t>
      </w:r>
      <w:r>
        <w:rPr>
          <w:rFonts w:ascii="Tahoma" w:hAnsi="Tahoma" w:cs="Tahoma"/>
          <w:sz w:val="21"/>
          <w:szCs w:val="21"/>
        </w:rPr>
        <w:t>measures the clock time between the end of one utterance and the start of the next in tenths of a second.</w:t>
      </w:r>
    </w:p>
    <w:p w14:paraId="587E623F" w14:textId="77777777" w:rsidR="001E527D" w:rsidRDefault="001E527D" w:rsidP="001E527D">
      <w:pPr>
        <w:pStyle w:val="ListParagraph"/>
        <w:numPr>
          <w:ilvl w:val="0"/>
          <w:numId w:val="9"/>
        </w:numPr>
        <w:spacing w:line="360" w:lineRule="auto"/>
        <w:rPr>
          <w:rFonts w:ascii="Tahoma" w:hAnsi="Tahoma" w:cs="Tahoma"/>
          <w:sz w:val="21"/>
          <w:szCs w:val="21"/>
        </w:rPr>
      </w:pPr>
      <w:r w:rsidRPr="00C91C9E">
        <w:rPr>
          <w:rFonts w:ascii="Tahoma" w:hAnsi="Tahoma" w:cs="Tahoma"/>
          <w:b/>
          <w:sz w:val="21"/>
          <w:szCs w:val="21"/>
        </w:rPr>
        <w:t xml:space="preserve">Beat time: </w:t>
      </w:r>
      <w:r w:rsidRPr="00C91C9E">
        <w:rPr>
          <w:rFonts w:ascii="Tahoma" w:hAnsi="Tahoma" w:cs="Tahoma"/>
          <w:sz w:val="21"/>
          <w:szCs w:val="21"/>
        </w:rPr>
        <w:t xml:space="preserve">Relative </w:t>
      </w:r>
      <w:r>
        <w:rPr>
          <w:rFonts w:ascii="Tahoma" w:hAnsi="Tahoma" w:cs="Tahoma"/>
          <w:sz w:val="21"/>
          <w:szCs w:val="21"/>
        </w:rPr>
        <w:t>measurements of the timings of gaps and pauses relative to the surrounding speech tempo, since it influences the perception of the length of silences in conversation.</w:t>
      </w:r>
    </w:p>
    <w:p w14:paraId="038BF4EA" w14:textId="77777777" w:rsidR="001E527D" w:rsidRPr="00F42CB7" w:rsidRDefault="001E527D" w:rsidP="001E527D">
      <w:pPr>
        <w:spacing w:line="360" w:lineRule="auto"/>
        <w:rPr>
          <w:rFonts w:ascii="Tahoma" w:hAnsi="Tahoma" w:cs="Tahoma"/>
          <w:sz w:val="21"/>
          <w:szCs w:val="21"/>
        </w:rPr>
      </w:pPr>
    </w:p>
    <w:p w14:paraId="2B3F694F" w14:textId="77777777" w:rsidR="001E527D" w:rsidRDefault="001E527D" w:rsidP="001E527D">
      <w:pPr>
        <w:spacing w:line="360" w:lineRule="auto"/>
        <w:rPr>
          <w:rFonts w:ascii="Tahoma" w:hAnsi="Tahoma" w:cs="Tahoma"/>
          <w:sz w:val="21"/>
          <w:szCs w:val="21"/>
        </w:rPr>
      </w:pPr>
      <w:r>
        <w:rPr>
          <w:rFonts w:ascii="Tahoma" w:hAnsi="Tahoma" w:cs="Tahoma"/>
          <w:sz w:val="21"/>
          <w:szCs w:val="21"/>
        </w:rPr>
        <w:lastRenderedPageBreak/>
        <w:t xml:space="preserve">The user can choose whether Gailbot transcribes absolute or ‘beat’ timings: </w:t>
      </w:r>
    </w:p>
    <w:p w14:paraId="3AB7CD4C"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 xml:space="preserve">Absolute mode: All </w:t>
      </w:r>
      <w:proofErr w:type="gramStart"/>
      <w:r>
        <w:rPr>
          <w:rFonts w:ascii="Tahoma" w:hAnsi="Tahoma" w:cs="Tahoma"/>
          <w:sz w:val="21"/>
          <w:szCs w:val="21"/>
        </w:rPr>
        <w:t>pauses</w:t>
      </w:r>
      <w:proofErr w:type="gramEnd"/>
      <w:r>
        <w:rPr>
          <w:rFonts w:ascii="Tahoma" w:hAnsi="Tahoma" w:cs="Tahoma"/>
          <w:sz w:val="21"/>
          <w:szCs w:val="21"/>
        </w:rPr>
        <w:t xml:space="preserve"> and gaps are transcribed in absolute time.</w:t>
      </w:r>
    </w:p>
    <w:p w14:paraId="384BAF08" w14:textId="77777777" w:rsidR="001E527D" w:rsidRPr="00B37FD1"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B</w:t>
      </w:r>
      <w:r w:rsidRPr="005465A1">
        <w:rPr>
          <w:rFonts w:ascii="Tahoma" w:hAnsi="Tahoma" w:cs="Tahoma"/>
          <w:sz w:val="21"/>
          <w:szCs w:val="21"/>
        </w:rPr>
        <w:t xml:space="preserve">eat </w:t>
      </w:r>
      <w:r>
        <w:rPr>
          <w:rFonts w:ascii="Tahoma" w:hAnsi="Tahoma" w:cs="Tahoma"/>
          <w:sz w:val="21"/>
          <w:szCs w:val="21"/>
        </w:rPr>
        <w:t xml:space="preserve">mode: All pauses and gaps are transcribed in ‘beats’, based on a model that emulates </w:t>
      </w:r>
      <w:hyperlink r:id="rId44" w:history="1">
        <w:r w:rsidRPr="00467713">
          <w:rPr>
            <w:rStyle w:val="Hyperlink"/>
            <w:rFonts w:ascii="Tahoma" w:hAnsi="Tahoma" w:cs="Tahoma"/>
            <w:sz w:val="21"/>
            <w:szCs w:val="21"/>
          </w:rPr>
          <w:t>Jefferson’s (1988)</w:t>
        </w:r>
      </w:hyperlink>
      <w:r>
        <w:rPr>
          <w:rFonts w:ascii="Tahoma" w:hAnsi="Tahoma" w:cs="Tahoma"/>
          <w:sz w:val="21"/>
          <w:szCs w:val="21"/>
        </w:rPr>
        <w:t xml:space="preserve"> method of counting beats based on the tempo of surrounding speech. </w:t>
      </w:r>
    </w:p>
    <w:p w14:paraId="4A869841" w14:textId="77777777" w:rsidR="001E527D" w:rsidRDefault="001E527D" w:rsidP="001E527D">
      <w:pPr>
        <w:pStyle w:val="ListParagraph"/>
        <w:spacing w:line="360" w:lineRule="auto"/>
        <w:ind w:left="780"/>
        <w:rPr>
          <w:rFonts w:ascii="Tahoma" w:hAnsi="Tahoma" w:cs="Tahoma"/>
          <w:sz w:val="21"/>
          <w:szCs w:val="21"/>
        </w:rPr>
      </w:pPr>
    </w:p>
    <w:p w14:paraId="288BC0FE" w14:textId="77777777" w:rsidR="001E527D" w:rsidRDefault="001E527D" w:rsidP="001E527D">
      <w:pPr>
        <w:spacing w:line="360" w:lineRule="auto"/>
        <w:rPr>
          <w:rFonts w:ascii="Tahoma" w:hAnsi="Tahoma" w:cs="Tahoma"/>
          <w:sz w:val="21"/>
          <w:szCs w:val="21"/>
        </w:rPr>
      </w:pPr>
      <w:r>
        <w:rPr>
          <w:rFonts w:ascii="Tahoma" w:hAnsi="Tahoma" w:cs="Tahoma"/>
          <w:b/>
          <w:sz w:val="21"/>
          <w:szCs w:val="21"/>
        </w:rPr>
        <w:t xml:space="preserve">NOTE: </w:t>
      </w:r>
      <w:r>
        <w:rPr>
          <w:rFonts w:ascii="Tahoma" w:hAnsi="Tahoma" w:cs="Tahoma"/>
          <w:sz w:val="21"/>
          <w:szCs w:val="21"/>
        </w:rPr>
        <w:t xml:space="preserve">The type of Gailbot mode is added as a comment at the start of the transcript. </w:t>
      </w:r>
    </w:p>
    <w:p w14:paraId="14779FC6" w14:textId="77777777" w:rsidR="001E527D" w:rsidRDefault="001E527D" w:rsidP="001E527D">
      <w:pPr>
        <w:spacing w:line="360" w:lineRule="auto"/>
        <w:rPr>
          <w:rFonts w:ascii="Tahoma" w:hAnsi="Tahoma" w:cs="Tahoma"/>
          <w:sz w:val="21"/>
          <w:szCs w:val="21"/>
        </w:rPr>
      </w:pPr>
    </w:p>
    <w:p w14:paraId="4C393E0E" w14:textId="77777777" w:rsidR="001E527D" w:rsidRDefault="001E527D" w:rsidP="001E527D">
      <w:pPr>
        <w:spacing w:line="360" w:lineRule="auto"/>
        <w:rPr>
          <w:rFonts w:ascii="Tahoma" w:hAnsi="Tahoma" w:cs="Tahoma"/>
          <w:sz w:val="21"/>
          <w:szCs w:val="21"/>
        </w:rPr>
      </w:pPr>
      <w:r>
        <w:rPr>
          <w:rFonts w:ascii="Tahoma" w:hAnsi="Tahoma" w:cs="Tahoma"/>
          <w:sz w:val="21"/>
          <w:szCs w:val="21"/>
        </w:rPr>
        <w:t>The model used to calculate beat timing was developed at the Tufts Human Interaction Lab and is summarized as follows:</w:t>
      </w:r>
    </w:p>
    <w:p w14:paraId="4B0E71BB"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syllable rate is the number of syllables in a TCU divided by the total time of the TCU.</w:t>
      </w:r>
    </w:p>
    <w:p w14:paraId="042DFA30"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median syllable rate is found from the syllable rate for all turns.</w:t>
      </w:r>
    </w:p>
    <w:p w14:paraId="72E3C273"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beat time is the pause or gap time in seconds multiplied by the median syllable rate per second.</w:t>
      </w:r>
    </w:p>
    <w:p w14:paraId="26A7ACC4"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beat time in seconds is the above value divided by 4.</w:t>
      </w:r>
    </w:p>
    <w:p w14:paraId="099B9FC4"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The beat time in seconds is added to the transcript.</w:t>
      </w:r>
    </w:p>
    <w:p w14:paraId="324CDD66" w14:textId="77777777" w:rsidR="001E527D" w:rsidRPr="00D478D2" w:rsidRDefault="001E527D" w:rsidP="001E527D">
      <w:pPr>
        <w:spacing w:line="360" w:lineRule="auto"/>
        <w:rPr>
          <w:rFonts w:ascii="Tahoma" w:hAnsi="Tahoma" w:cs="Tahoma"/>
          <w:sz w:val="21"/>
          <w:szCs w:val="21"/>
        </w:rPr>
      </w:pPr>
    </w:p>
    <w:p w14:paraId="49D65890" w14:textId="77777777" w:rsidR="001E527D" w:rsidRPr="001C6C02" w:rsidRDefault="001E527D" w:rsidP="001E527D">
      <w:pPr>
        <w:spacing w:line="360" w:lineRule="auto"/>
        <w:rPr>
          <w:rFonts w:ascii="Tahoma" w:hAnsi="Tahoma" w:cs="Tahoma"/>
          <w:sz w:val="21"/>
          <w:szCs w:val="21"/>
        </w:rPr>
      </w:pPr>
    </w:p>
    <w:p w14:paraId="3F10633B" w14:textId="77777777" w:rsidR="001E527D" w:rsidRDefault="001E527D" w:rsidP="001E527D">
      <w:pPr>
        <w:rPr>
          <w:rFonts w:ascii="Times New Roman" w:hAnsi="Times New Roman" w:cs="Times New Roman"/>
        </w:rPr>
      </w:pPr>
      <w:r>
        <w:rPr>
          <w:noProof/>
        </w:rPr>
        <mc:AlternateContent>
          <mc:Choice Requires="wpg">
            <w:drawing>
              <wp:anchor distT="0" distB="0" distL="114300" distR="114300" simplePos="0" relativeHeight="251669504" behindDoc="1" locked="0" layoutInCell="1" allowOverlap="1" wp14:anchorId="590CE598" wp14:editId="5ED0CE62">
                <wp:simplePos x="0" y="0"/>
                <wp:positionH relativeFrom="page">
                  <wp:posOffset>1343171</wp:posOffset>
                </wp:positionH>
                <wp:positionV relativeFrom="paragraph">
                  <wp:posOffset>1169670</wp:posOffset>
                </wp:positionV>
                <wp:extent cx="5078870" cy="844455"/>
                <wp:effectExtent l="0" t="0" r="26670" b="6985"/>
                <wp:wrapNone/>
                <wp:docPr id="3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8870" cy="844455"/>
                          <a:chOff x="1516" y="-368"/>
                          <a:chExt cx="10185" cy="990"/>
                        </a:xfrm>
                      </wpg:grpSpPr>
                      <wps:wsp>
                        <wps:cNvPr id="33" name="Freeform 10"/>
                        <wps:cNvSpPr>
                          <a:spLocks/>
                        </wps:cNvSpPr>
                        <wps:spPr bwMode="auto">
                          <a:xfrm>
                            <a:off x="1516"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1516"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0337ECF0" w14:textId="77777777" w:rsidR="001E527D" w:rsidRPr="00285029" w:rsidRDefault="001E527D" w:rsidP="001E527D">
                              <w:pPr>
                                <w:rPr>
                                  <w:rFonts w:eastAsiaTheme="minorEastAsia"/>
                                  <w:sz w:val="21"/>
                                  <w:szCs w:val="21"/>
                                </w:rPr>
                              </w:pPr>
                            </w:p>
                            <w:p w14:paraId="138959A2" w14:textId="77777777" w:rsidR="001E527D" w:rsidRDefault="001E527D" w:rsidP="001E527D">
                              <m:oMathPara>
                                <m:oMath>
                                  <m:r>
                                    <w:rPr>
                                      <w:rFonts w:ascii="Cambria Math" w:hAnsi="Cambria Math" w:cs="Tahoma"/>
                                      <w:sz w:val="21"/>
                                      <w:szCs w:val="21"/>
                                    </w:rPr>
                                    <m:t>Beat time in seconds=</m:t>
                                  </m:r>
                                  <m:f>
                                    <m:fPr>
                                      <m:ctrlPr>
                                        <w:rPr>
                                          <w:rFonts w:ascii="Cambria Math" w:hAnsi="Cambria Math" w:cs="Tahoma"/>
                                          <w:i/>
                                          <w:sz w:val="21"/>
                                          <w:szCs w:val="21"/>
                                        </w:rPr>
                                      </m:ctrlPr>
                                    </m:fPr>
                                    <m:num>
                                      <m:d>
                                        <m:dPr>
                                          <m:ctrlPr>
                                            <w:rPr>
                                              <w:rFonts w:ascii="Cambria Math" w:hAnsi="Cambria Math" w:cs="Tahoma"/>
                                              <w:i/>
                                              <w:sz w:val="21"/>
                                              <w:szCs w:val="21"/>
                                            </w:rPr>
                                          </m:ctrlPr>
                                        </m:dPr>
                                        <m:e>
                                          <m:r>
                                            <w:rPr>
                                              <w:rFonts w:ascii="Cambria Math" w:hAnsi="Cambria Math" w:cs="Tahoma"/>
                                              <w:sz w:val="21"/>
                                              <w:szCs w:val="21"/>
                                            </w:rPr>
                                            <m:t xml:space="preserve">pause or gap time*Median syllable rate </m:t>
                                          </m:r>
                                        </m:e>
                                      </m:d>
                                    </m:num>
                                    <m:den>
                                      <m:r>
                                        <w:rPr>
                                          <w:rFonts w:ascii="Cambria Math" w:hAnsi="Cambria Math" w:cs="Tahoma"/>
                                          <w:sz w:val="21"/>
                                          <w:szCs w:val="21"/>
                                        </w:rPr>
                                        <m:t>4</m:t>
                                      </m:r>
                                    </m:den>
                                  </m:f>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CE598" id="_x0000_s1050" style="position:absolute;margin-left:105.75pt;margin-top:92.1pt;width:399.9pt;height:66.5pt;z-index:-251646976;mso-position-horizontal-relative:page" coordorigin="1516,-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">
                <v:shape id="Freeform 10" o:spid="_x0000_s1051" style="position:absolute;left:1516;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34" o:spid="_x0000_s1052" style="position:absolute;left:1516;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0337ECF0" w14:textId="77777777" w:rsidR="001E527D" w:rsidRPr="00285029" w:rsidRDefault="001E527D" w:rsidP="001E527D">
                        <w:pPr>
                          <w:rPr>
                            <w:rFonts w:eastAsiaTheme="minorEastAsia"/>
                            <w:sz w:val="21"/>
                            <w:szCs w:val="21"/>
                          </w:rPr>
                        </w:pPr>
                      </w:p>
                      <w:p w14:paraId="138959A2" w14:textId="77777777" w:rsidR="001E527D" w:rsidRDefault="001E527D" w:rsidP="001E527D">
                        <m:oMathPara>
                          <m:oMath>
                            <m:r>
                              <w:rPr>
                                <w:rFonts w:ascii="Cambria Math" w:hAnsi="Cambria Math" w:cs="Tahoma"/>
                                <w:sz w:val="21"/>
                                <w:szCs w:val="21"/>
                              </w:rPr>
                              <m:t>Beat time in seconds=</m:t>
                            </m:r>
                            <m:f>
                              <m:fPr>
                                <m:ctrlPr>
                                  <w:rPr>
                                    <w:rFonts w:ascii="Cambria Math" w:hAnsi="Cambria Math" w:cs="Tahoma"/>
                                    <w:i/>
                                    <w:sz w:val="21"/>
                                    <w:szCs w:val="21"/>
                                  </w:rPr>
                                </m:ctrlPr>
                              </m:fPr>
                              <m:num>
                                <m:d>
                                  <m:dPr>
                                    <m:ctrlPr>
                                      <w:rPr>
                                        <w:rFonts w:ascii="Cambria Math" w:hAnsi="Cambria Math" w:cs="Tahoma"/>
                                        <w:i/>
                                        <w:sz w:val="21"/>
                                        <w:szCs w:val="21"/>
                                      </w:rPr>
                                    </m:ctrlPr>
                                  </m:dPr>
                                  <m:e>
                                    <m:r>
                                      <w:rPr>
                                        <w:rFonts w:ascii="Cambria Math" w:hAnsi="Cambria Math" w:cs="Tahoma"/>
                                        <w:sz w:val="21"/>
                                        <w:szCs w:val="21"/>
                                      </w:rPr>
                                      <m:t xml:space="preserve">pause or gap time*Median syllable rate </m:t>
                                    </m:r>
                                  </m:e>
                                </m:d>
                              </m:num>
                              <m:den>
                                <m:r>
                                  <w:rPr>
                                    <w:rFonts w:ascii="Cambria Math" w:hAnsi="Cambria Math" w:cs="Tahoma"/>
                                    <w:sz w:val="21"/>
                                    <w:szCs w:val="21"/>
                                  </w:rPr>
                                  <m:t>4</m:t>
                                </m:r>
                              </m:den>
                            </m:f>
                          </m:oMath>
                        </m:oMathPara>
                      </w:p>
                    </w:txbxContent>
                  </v:textbox>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0B8A8176" wp14:editId="5B954902">
                <wp:simplePos x="0" y="0"/>
                <wp:positionH relativeFrom="page">
                  <wp:posOffset>1342390</wp:posOffset>
                </wp:positionH>
                <wp:positionV relativeFrom="paragraph">
                  <wp:posOffset>7620</wp:posOffset>
                </wp:positionV>
                <wp:extent cx="5078870" cy="844455"/>
                <wp:effectExtent l="0" t="0" r="26670" b="6985"/>
                <wp:wrapNone/>
                <wp:docPr id="2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8870" cy="844455"/>
                          <a:chOff x="1516" y="-368"/>
                          <a:chExt cx="10185" cy="990"/>
                        </a:xfrm>
                      </wpg:grpSpPr>
                      <wps:wsp>
                        <wps:cNvPr id="29" name="Freeform 10"/>
                        <wps:cNvSpPr>
                          <a:spLocks/>
                        </wps:cNvSpPr>
                        <wps:spPr bwMode="auto">
                          <a:xfrm>
                            <a:off x="1516" y="-368"/>
                            <a:ext cx="10185" cy="990"/>
                          </a:xfrm>
                          <a:custGeom>
                            <a:avLst/>
                            <a:gdLst>
                              <a:gd name="T0" fmla="+- 0 868 867"/>
                              <a:gd name="T1" fmla="*/ T0 w 10185"/>
                              <a:gd name="T2" fmla="+- 0 585 -368"/>
                              <a:gd name="T3" fmla="*/ 585 h 990"/>
                              <a:gd name="T4" fmla="+- 0 867 867"/>
                              <a:gd name="T5" fmla="*/ T4 w 10185"/>
                              <a:gd name="T6" fmla="+- 0 -340 -368"/>
                              <a:gd name="T7" fmla="*/ -340 h 990"/>
                              <a:gd name="T8" fmla="+- 0 895 867"/>
                              <a:gd name="T9" fmla="*/ T8 w 10185"/>
                              <a:gd name="T10" fmla="+- 0 -368 -368"/>
                              <a:gd name="T11" fmla="*/ -368 h 990"/>
                              <a:gd name="T12" fmla="+- 0 11025 867"/>
                              <a:gd name="T13" fmla="*/ T12 w 10185"/>
                              <a:gd name="T14" fmla="+- 0 -368 -368"/>
                              <a:gd name="T15" fmla="*/ -368 h 990"/>
                              <a:gd name="T16" fmla="+- 0 11034 867"/>
                              <a:gd name="T17" fmla="*/ T16 w 10185"/>
                              <a:gd name="T18" fmla="+- 0 -364 -368"/>
                              <a:gd name="T19" fmla="*/ -364 h 990"/>
                              <a:gd name="T20" fmla="+- 0 11042 867"/>
                              <a:gd name="T21" fmla="*/ T20 w 10185"/>
                              <a:gd name="T22" fmla="+- 0 -357 -368"/>
                              <a:gd name="T23" fmla="*/ -357 h 990"/>
                              <a:gd name="T24" fmla="+- 0 11049 867"/>
                              <a:gd name="T25" fmla="*/ T24 w 10185"/>
                              <a:gd name="T26" fmla="+- 0 -349 -368"/>
                              <a:gd name="T27" fmla="*/ -349 h 990"/>
                              <a:gd name="T28" fmla="+- 0 11053 867"/>
                              <a:gd name="T29" fmla="*/ T28 w 10185"/>
                              <a:gd name="T30" fmla="+- 0 -340 -368"/>
                              <a:gd name="T31" fmla="*/ -340 h 990"/>
                              <a:gd name="T32" fmla="+- 0 11053 867"/>
                              <a:gd name="T33" fmla="*/ T32 w 10185"/>
                              <a:gd name="T34" fmla="+- 0 595 -368"/>
                              <a:gd name="T35" fmla="*/ 595 h 990"/>
                              <a:gd name="T36" fmla="+- 0 11049 867"/>
                              <a:gd name="T37" fmla="*/ T36 w 10185"/>
                              <a:gd name="T38" fmla="+- 0 604 -368"/>
                              <a:gd name="T39" fmla="*/ 604 h 990"/>
                              <a:gd name="T40" fmla="+- 0 11042 867"/>
                              <a:gd name="T41" fmla="*/ T40 w 10185"/>
                              <a:gd name="T42" fmla="+- 0 611 -368"/>
                              <a:gd name="T43" fmla="*/ 611 h 990"/>
                              <a:gd name="T44" fmla="+- 0 11034 867"/>
                              <a:gd name="T45" fmla="*/ T44 w 10185"/>
                              <a:gd name="T46" fmla="+- 0 619 -368"/>
                              <a:gd name="T47" fmla="*/ 619 h 990"/>
                              <a:gd name="T48" fmla="+- 0 11025 867"/>
                              <a:gd name="T49" fmla="*/ T48 w 10185"/>
                              <a:gd name="T50" fmla="+- 0 622 -368"/>
                              <a:gd name="T51" fmla="*/ 622 h 990"/>
                              <a:gd name="T52" fmla="+- 0 895 867"/>
                              <a:gd name="T53" fmla="*/ T52 w 10185"/>
                              <a:gd name="T54" fmla="+- 0 622 -368"/>
                              <a:gd name="T55" fmla="*/ 622 h 990"/>
                              <a:gd name="T56" fmla="+- 0 886 867"/>
                              <a:gd name="T57" fmla="*/ T56 w 10185"/>
                              <a:gd name="T58" fmla="+- 0 619 -368"/>
                              <a:gd name="T59" fmla="*/ 619 h 990"/>
                              <a:gd name="T60" fmla="+- 0 878 867"/>
                              <a:gd name="T61" fmla="*/ T60 w 10185"/>
                              <a:gd name="T62" fmla="+- 0 611 -368"/>
                              <a:gd name="T63" fmla="*/ 611 h 990"/>
                              <a:gd name="T64" fmla="+- 0 871 867"/>
                              <a:gd name="T65" fmla="*/ T64 w 10185"/>
                              <a:gd name="T66" fmla="+- 0 604 -368"/>
                              <a:gd name="T67" fmla="*/ 604 h 990"/>
                              <a:gd name="T68" fmla="+- 0 867 867"/>
                              <a:gd name="T69" fmla="*/ T68 w 10185"/>
                              <a:gd name="T70" fmla="+- 0 595 -368"/>
                              <a:gd name="T71" fmla="*/ 595 h 990"/>
                              <a:gd name="T72" fmla="+- 0 868 867"/>
                              <a:gd name="T73" fmla="*/ T72 w 10185"/>
                              <a:gd name="T74" fmla="+- 0 585 -368"/>
                              <a:gd name="T7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85" h="990">
                                <a:moveTo>
                                  <a:pt x="1" y="953"/>
                                </a:moveTo>
                                <a:lnTo>
                                  <a:pt x="0" y="28"/>
                                </a:lnTo>
                                <a:lnTo>
                                  <a:pt x="28" y="0"/>
                                </a:lnTo>
                                <a:lnTo>
                                  <a:pt x="10158" y="0"/>
                                </a:lnTo>
                                <a:lnTo>
                                  <a:pt x="10167" y="4"/>
                                </a:lnTo>
                                <a:lnTo>
                                  <a:pt x="10175" y="11"/>
                                </a:lnTo>
                                <a:lnTo>
                                  <a:pt x="10182" y="19"/>
                                </a:lnTo>
                                <a:lnTo>
                                  <a:pt x="10186" y="28"/>
                                </a:lnTo>
                                <a:lnTo>
                                  <a:pt x="10186" y="963"/>
                                </a:lnTo>
                                <a:lnTo>
                                  <a:pt x="10182" y="972"/>
                                </a:lnTo>
                                <a:lnTo>
                                  <a:pt x="10175" y="979"/>
                                </a:lnTo>
                                <a:lnTo>
                                  <a:pt x="10167" y="987"/>
                                </a:lnTo>
                                <a:lnTo>
                                  <a:pt x="10158" y="990"/>
                                </a:lnTo>
                                <a:lnTo>
                                  <a:pt x="28" y="990"/>
                                </a:lnTo>
                                <a:lnTo>
                                  <a:pt x="19" y="987"/>
                                </a:lnTo>
                                <a:lnTo>
                                  <a:pt x="11" y="979"/>
                                </a:lnTo>
                                <a:lnTo>
                                  <a:pt x="4" y="972"/>
                                </a:lnTo>
                                <a:lnTo>
                                  <a:pt x="0" y="963"/>
                                </a:lnTo>
                                <a:lnTo>
                                  <a:pt x="1" y="953"/>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516" y="-368"/>
                            <a:ext cx="10185" cy="990"/>
                          </a:xfrm>
                          <a:custGeom>
                            <a:avLst/>
                            <a:gdLst>
                              <a:gd name="T0" fmla="+- 0 868 867"/>
                              <a:gd name="T1" fmla="*/ T0 w 10185"/>
                              <a:gd name="T2" fmla="+- 0 585 -368"/>
                              <a:gd name="T3" fmla="*/ 585 h 990"/>
                              <a:gd name="T4" fmla="+- 0 868 867"/>
                              <a:gd name="T5" fmla="*/ T4 w 10185"/>
                              <a:gd name="T6" fmla="+- 0 -330 -368"/>
                              <a:gd name="T7" fmla="*/ -330 h 990"/>
                              <a:gd name="T8" fmla="+- 0 867 867"/>
                              <a:gd name="T9" fmla="*/ T8 w 10185"/>
                              <a:gd name="T10" fmla="+- 0 -340 -368"/>
                              <a:gd name="T11" fmla="*/ -340 h 990"/>
                              <a:gd name="T12" fmla="+- 0 871 867"/>
                              <a:gd name="T13" fmla="*/ T12 w 10185"/>
                              <a:gd name="T14" fmla="+- 0 -349 -368"/>
                              <a:gd name="T15" fmla="*/ -349 h 990"/>
                              <a:gd name="T16" fmla="+- 0 878 867"/>
                              <a:gd name="T17" fmla="*/ T16 w 10185"/>
                              <a:gd name="T18" fmla="+- 0 -357 -368"/>
                              <a:gd name="T19" fmla="*/ -357 h 990"/>
                              <a:gd name="T20" fmla="+- 0 886 867"/>
                              <a:gd name="T21" fmla="*/ T20 w 10185"/>
                              <a:gd name="T22" fmla="+- 0 -364 -368"/>
                              <a:gd name="T23" fmla="*/ -364 h 990"/>
                              <a:gd name="T24" fmla="+- 0 895 867"/>
                              <a:gd name="T25" fmla="*/ T24 w 10185"/>
                              <a:gd name="T26" fmla="+- 0 -368 -368"/>
                              <a:gd name="T27" fmla="*/ -368 h 990"/>
                              <a:gd name="T28" fmla="+- 0 905 867"/>
                              <a:gd name="T29" fmla="*/ T28 w 10185"/>
                              <a:gd name="T30" fmla="+- 0 -368 -368"/>
                              <a:gd name="T31" fmla="*/ -368 h 990"/>
                              <a:gd name="T32" fmla="+- 0 11015 867"/>
                              <a:gd name="T33" fmla="*/ T32 w 10185"/>
                              <a:gd name="T34" fmla="+- 0 -368 -368"/>
                              <a:gd name="T35" fmla="*/ -368 h 990"/>
                              <a:gd name="T36" fmla="+- 0 11025 867"/>
                              <a:gd name="T37" fmla="*/ T36 w 10185"/>
                              <a:gd name="T38" fmla="+- 0 -368 -368"/>
                              <a:gd name="T39" fmla="*/ -368 h 990"/>
                              <a:gd name="T40" fmla="+- 0 11034 867"/>
                              <a:gd name="T41" fmla="*/ T40 w 10185"/>
                              <a:gd name="T42" fmla="+- 0 -364 -368"/>
                              <a:gd name="T43" fmla="*/ -364 h 990"/>
                              <a:gd name="T44" fmla="+- 0 11042 867"/>
                              <a:gd name="T45" fmla="*/ T44 w 10185"/>
                              <a:gd name="T46" fmla="+- 0 -357 -368"/>
                              <a:gd name="T47" fmla="*/ -357 h 990"/>
                              <a:gd name="T48" fmla="+- 0 11049 867"/>
                              <a:gd name="T49" fmla="*/ T48 w 10185"/>
                              <a:gd name="T50" fmla="+- 0 -349 -368"/>
                              <a:gd name="T51" fmla="*/ -349 h 990"/>
                              <a:gd name="T52" fmla="+- 0 11053 867"/>
                              <a:gd name="T53" fmla="*/ T52 w 10185"/>
                              <a:gd name="T54" fmla="+- 0 -340 -368"/>
                              <a:gd name="T55" fmla="*/ -340 h 990"/>
                              <a:gd name="T56" fmla="+- 0 11053 867"/>
                              <a:gd name="T57" fmla="*/ T56 w 10185"/>
                              <a:gd name="T58" fmla="+- 0 -330 -368"/>
                              <a:gd name="T59" fmla="*/ -330 h 990"/>
                              <a:gd name="T60" fmla="+- 0 11053 867"/>
                              <a:gd name="T61" fmla="*/ T60 w 10185"/>
                              <a:gd name="T62" fmla="+- 0 585 -368"/>
                              <a:gd name="T63" fmla="*/ 585 h 990"/>
                              <a:gd name="T64" fmla="+- 0 11053 867"/>
                              <a:gd name="T65" fmla="*/ T64 w 10185"/>
                              <a:gd name="T66" fmla="+- 0 595 -368"/>
                              <a:gd name="T67" fmla="*/ 595 h 990"/>
                              <a:gd name="T68" fmla="+- 0 11049 867"/>
                              <a:gd name="T69" fmla="*/ T68 w 10185"/>
                              <a:gd name="T70" fmla="+- 0 604 -368"/>
                              <a:gd name="T71" fmla="*/ 604 h 990"/>
                              <a:gd name="T72" fmla="+- 0 11042 867"/>
                              <a:gd name="T73" fmla="*/ T72 w 10185"/>
                              <a:gd name="T74" fmla="+- 0 611 -368"/>
                              <a:gd name="T75" fmla="*/ 611 h 990"/>
                              <a:gd name="T76" fmla="+- 0 11034 867"/>
                              <a:gd name="T77" fmla="*/ T76 w 10185"/>
                              <a:gd name="T78" fmla="+- 0 619 -368"/>
                              <a:gd name="T79" fmla="*/ 619 h 990"/>
                              <a:gd name="T80" fmla="+- 0 11025 867"/>
                              <a:gd name="T81" fmla="*/ T80 w 10185"/>
                              <a:gd name="T82" fmla="+- 0 622 -368"/>
                              <a:gd name="T83" fmla="*/ 622 h 990"/>
                              <a:gd name="T84" fmla="+- 0 11015 867"/>
                              <a:gd name="T85" fmla="*/ T84 w 10185"/>
                              <a:gd name="T86" fmla="+- 0 622 -368"/>
                              <a:gd name="T87" fmla="*/ 622 h 990"/>
                              <a:gd name="T88" fmla="+- 0 905 867"/>
                              <a:gd name="T89" fmla="*/ T88 w 10185"/>
                              <a:gd name="T90" fmla="+- 0 622 -368"/>
                              <a:gd name="T91" fmla="*/ 622 h 990"/>
                              <a:gd name="T92" fmla="+- 0 895 867"/>
                              <a:gd name="T93" fmla="*/ T92 w 10185"/>
                              <a:gd name="T94" fmla="+- 0 622 -368"/>
                              <a:gd name="T95" fmla="*/ 622 h 990"/>
                              <a:gd name="T96" fmla="+- 0 886 867"/>
                              <a:gd name="T97" fmla="*/ T96 w 10185"/>
                              <a:gd name="T98" fmla="+- 0 619 -368"/>
                              <a:gd name="T99" fmla="*/ 619 h 990"/>
                              <a:gd name="T100" fmla="+- 0 878 867"/>
                              <a:gd name="T101" fmla="*/ T100 w 10185"/>
                              <a:gd name="T102" fmla="+- 0 611 -368"/>
                              <a:gd name="T103" fmla="*/ 611 h 990"/>
                              <a:gd name="T104" fmla="+- 0 871 867"/>
                              <a:gd name="T105" fmla="*/ T104 w 10185"/>
                              <a:gd name="T106" fmla="+- 0 604 -368"/>
                              <a:gd name="T107" fmla="*/ 604 h 990"/>
                              <a:gd name="T108" fmla="+- 0 867 867"/>
                              <a:gd name="T109" fmla="*/ T108 w 10185"/>
                              <a:gd name="T110" fmla="+- 0 595 -368"/>
                              <a:gd name="T111" fmla="*/ 595 h 990"/>
                              <a:gd name="T112" fmla="+- 0 868 867"/>
                              <a:gd name="T113" fmla="*/ T112 w 10185"/>
                              <a:gd name="T114" fmla="+- 0 585 -368"/>
                              <a:gd name="T115" fmla="*/ 585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85" h="990">
                                <a:moveTo>
                                  <a:pt x="1" y="953"/>
                                </a:moveTo>
                                <a:lnTo>
                                  <a:pt x="1" y="38"/>
                                </a:lnTo>
                                <a:lnTo>
                                  <a:pt x="0" y="28"/>
                                </a:lnTo>
                                <a:lnTo>
                                  <a:pt x="4" y="19"/>
                                </a:lnTo>
                                <a:lnTo>
                                  <a:pt x="11" y="11"/>
                                </a:lnTo>
                                <a:lnTo>
                                  <a:pt x="19" y="4"/>
                                </a:lnTo>
                                <a:lnTo>
                                  <a:pt x="28" y="0"/>
                                </a:lnTo>
                                <a:lnTo>
                                  <a:pt x="38" y="0"/>
                                </a:lnTo>
                                <a:lnTo>
                                  <a:pt x="10148" y="0"/>
                                </a:lnTo>
                                <a:lnTo>
                                  <a:pt x="10158" y="0"/>
                                </a:lnTo>
                                <a:lnTo>
                                  <a:pt x="10167" y="4"/>
                                </a:lnTo>
                                <a:lnTo>
                                  <a:pt x="10175" y="11"/>
                                </a:lnTo>
                                <a:lnTo>
                                  <a:pt x="10182" y="19"/>
                                </a:lnTo>
                                <a:lnTo>
                                  <a:pt x="10186" y="28"/>
                                </a:lnTo>
                                <a:lnTo>
                                  <a:pt x="10186" y="38"/>
                                </a:lnTo>
                                <a:lnTo>
                                  <a:pt x="10186" y="953"/>
                                </a:lnTo>
                                <a:lnTo>
                                  <a:pt x="10186" y="963"/>
                                </a:lnTo>
                                <a:lnTo>
                                  <a:pt x="10182" y="972"/>
                                </a:lnTo>
                                <a:lnTo>
                                  <a:pt x="10175" y="979"/>
                                </a:lnTo>
                                <a:lnTo>
                                  <a:pt x="10167" y="987"/>
                                </a:lnTo>
                                <a:lnTo>
                                  <a:pt x="10158" y="990"/>
                                </a:lnTo>
                                <a:lnTo>
                                  <a:pt x="10148" y="990"/>
                                </a:lnTo>
                                <a:lnTo>
                                  <a:pt x="38" y="990"/>
                                </a:lnTo>
                                <a:lnTo>
                                  <a:pt x="28" y="990"/>
                                </a:lnTo>
                                <a:lnTo>
                                  <a:pt x="19" y="987"/>
                                </a:lnTo>
                                <a:lnTo>
                                  <a:pt x="11" y="979"/>
                                </a:lnTo>
                                <a:lnTo>
                                  <a:pt x="4" y="972"/>
                                </a:lnTo>
                                <a:lnTo>
                                  <a:pt x="0" y="963"/>
                                </a:lnTo>
                                <a:lnTo>
                                  <a:pt x="1" y="953"/>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txbx>
                          <w:txbxContent>
                            <w:p w14:paraId="174046EF" w14:textId="77777777" w:rsidR="001E527D" w:rsidRDefault="001E527D" w:rsidP="001E527D"/>
                            <w:p w14:paraId="17EDFBB0" w14:textId="77777777" w:rsidR="001E527D" w:rsidRDefault="001E527D" w:rsidP="001E527D">
                              <w:pPr>
                                <w:spacing w:line="360" w:lineRule="auto"/>
                                <w:rPr>
                                  <w:rFonts w:ascii="Tahoma" w:hAnsi="Tahoma" w:cs="Tahoma"/>
                                  <w:sz w:val="21"/>
                                  <w:szCs w:val="21"/>
                                </w:rPr>
                              </w:pPr>
                              <m:oMathPara>
                                <m:oMath>
                                  <m:r>
                                    <w:rPr>
                                      <w:rFonts w:ascii="Cambria Math" w:hAnsi="Cambria Math" w:cs="Tahoma"/>
                                      <w:sz w:val="21"/>
                                      <w:szCs w:val="21"/>
                                    </w:rPr>
                                    <m:t>Syllable Rate=</m:t>
                                  </m:r>
                                  <m:f>
                                    <m:fPr>
                                      <m:ctrlPr>
                                        <w:rPr>
                                          <w:rFonts w:ascii="Cambria Math" w:hAnsi="Cambria Math" w:cs="Tahoma"/>
                                          <w:i/>
                                          <w:sz w:val="21"/>
                                          <w:szCs w:val="21"/>
                                        </w:rPr>
                                      </m:ctrlPr>
                                    </m:fPr>
                                    <m:num>
                                      <m:r>
                                        <w:rPr>
                                          <w:rFonts w:ascii="Cambria Math" w:hAnsi="Cambria Math" w:cs="Tahoma"/>
                                          <w:sz w:val="21"/>
                                          <w:szCs w:val="21"/>
                                        </w:rPr>
                                        <m:t>Number of syllables in turn</m:t>
                                      </m:r>
                                    </m:num>
                                    <m:den>
                                      <m:r>
                                        <w:rPr>
                                          <w:rFonts w:ascii="Cambria Math" w:hAnsi="Cambria Math" w:cs="Tahoma"/>
                                          <w:sz w:val="21"/>
                                          <w:szCs w:val="21"/>
                                        </w:rPr>
                                        <m:t>Total time of the turn</m:t>
                                      </m:r>
                                    </m:den>
                                  </m:f>
                                </m:oMath>
                              </m:oMathPara>
                            </w:p>
                            <w:p w14:paraId="1FDD4D73" w14:textId="77777777" w:rsidR="001E527D" w:rsidRDefault="001E527D" w:rsidP="001E52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A8176" id="_x0000_s1053" style="position:absolute;margin-left:105.7pt;margin-top:.6pt;width:399.9pt;height:66.5pt;z-index:-251648000;mso-position-horizontal-relative:page" coordorigin="1516,-368" coordsize="10185,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">
                <v:shape id="Freeform 10" o:spid="_x0000_s1054" style="position:absolute;left:1516;top:-368;width:10185;height:990;visibility:visible;mso-wrap-style:square;v-text-anchor:top" coordsize="1018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" path="m1,953l,28,28,,10158,r9,4l10175,11r7,8l10186,28r,935l10182,972r-7,7l10167,987r-9,3l28,990r-9,-3l11,979,4,972,,963,1,953xe" fillcolor="#f8f8f8" stroked="f">
                  <v:path arrowok="t" o:connecttype="custom" o:connectlocs="1,585;0,-340;28,-368;10158,-368;10167,-364;10175,-357;10182,-349;10186,-340;10186,595;10182,604;10175,611;10167,619;10158,622;28,622;19,619;11,611;4,604;0,595;1,585" o:connectangles="0,0,0,0,0,0,0,0,0,0,0,0,0,0,0,0,0,0,0"/>
                </v:shape>
                <v:shape id="Freeform 30" o:spid="_x0000_s1055" style="position:absolute;left:1516;top:-368;width:10185;height:990;visibility:visible;mso-wrap-style:square;v-text-anchor:top" coordsize="10185,99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" adj="-11796480,,5400" path="m1,953l1,38,,28,4,19r7,-8l19,4,28,,38,,10148,r10,l10167,4r8,7l10182,19r4,9l10186,38r,915l10186,963r-4,9l10175,979r-8,8l10158,990r-10,l38,990r-10,l19,987r-8,-8l4,972,,963,1,953xe" filled="f" strokecolor="#ccc">
                  <v:stroke joinstyle="round"/>
                  <v:formulas/>
                  <v:path arrowok="t" o:connecttype="custom" o:connectlocs="1,585;1,-330;0,-340;4,-349;11,-357;19,-364;28,-368;38,-368;10148,-368;10158,-368;10167,-364;10175,-357;10182,-349;10186,-340;10186,-330;10186,585;10186,595;10182,604;10175,611;10167,619;10158,622;10148,622;38,622;28,622;19,619;11,611;4,604;0,595;1,585" o:connectangles="0,0,0,0,0,0,0,0,0,0,0,0,0,0,0,0,0,0,0,0,0,0,0,0,0,0,0,0,0" textboxrect="0,0,10185,990"/>
                  <v:textbox>
                    <w:txbxContent>
                      <w:p w14:paraId="174046EF" w14:textId="77777777" w:rsidR="001E527D" w:rsidRDefault="001E527D" w:rsidP="001E527D"/>
                      <w:p w14:paraId="17EDFBB0" w14:textId="77777777" w:rsidR="001E527D" w:rsidRDefault="001E527D" w:rsidP="001E527D">
                        <w:pPr>
                          <w:spacing w:line="360" w:lineRule="auto"/>
                          <w:rPr>
                            <w:rFonts w:ascii="Tahoma" w:hAnsi="Tahoma" w:cs="Tahoma"/>
                            <w:sz w:val="21"/>
                            <w:szCs w:val="21"/>
                          </w:rPr>
                        </w:pPr>
                        <m:oMathPara>
                          <m:oMath>
                            <m:r>
                              <w:rPr>
                                <w:rFonts w:ascii="Cambria Math" w:hAnsi="Cambria Math" w:cs="Tahoma"/>
                                <w:sz w:val="21"/>
                                <w:szCs w:val="21"/>
                              </w:rPr>
                              <m:t>Syllable Rate=</m:t>
                            </m:r>
                            <m:f>
                              <m:fPr>
                                <m:ctrlPr>
                                  <w:rPr>
                                    <w:rFonts w:ascii="Cambria Math" w:hAnsi="Cambria Math" w:cs="Tahoma"/>
                                    <w:i/>
                                    <w:sz w:val="21"/>
                                    <w:szCs w:val="21"/>
                                  </w:rPr>
                                </m:ctrlPr>
                              </m:fPr>
                              <m:num>
                                <m:r>
                                  <w:rPr>
                                    <w:rFonts w:ascii="Cambria Math" w:hAnsi="Cambria Math" w:cs="Tahoma"/>
                                    <w:sz w:val="21"/>
                                    <w:szCs w:val="21"/>
                                  </w:rPr>
                                  <m:t>Number of syllables in turn</m:t>
                                </m:r>
                              </m:num>
                              <m:den>
                                <m:r>
                                  <w:rPr>
                                    <w:rFonts w:ascii="Cambria Math" w:hAnsi="Cambria Math" w:cs="Tahoma"/>
                                    <w:sz w:val="21"/>
                                    <w:szCs w:val="21"/>
                                  </w:rPr>
                                  <m:t>Total time of the turn</m:t>
                                </m:r>
                              </m:den>
                            </m:f>
                          </m:oMath>
                        </m:oMathPara>
                      </w:p>
                      <w:p w14:paraId="1FDD4D73" w14:textId="77777777" w:rsidR="001E527D" w:rsidRDefault="001E527D" w:rsidP="001E527D"/>
                    </w:txbxContent>
                  </v:textbox>
                </v:shape>
                <w10:wrap anchorx="page"/>
              </v:group>
            </w:pict>
          </mc:Fallback>
        </mc:AlternateContent>
      </w:r>
    </w:p>
    <w:p w14:paraId="72BB9CE1" w14:textId="77777777" w:rsidR="001E527D" w:rsidRPr="00285029" w:rsidRDefault="001E527D" w:rsidP="001E527D">
      <w:pPr>
        <w:rPr>
          <w:rFonts w:ascii="Times New Roman" w:hAnsi="Times New Roman" w:cs="Times New Roman"/>
        </w:rPr>
      </w:pPr>
    </w:p>
    <w:p w14:paraId="227E6AC3" w14:textId="77777777" w:rsidR="001E527D" w:rsidRPr="00285029" w:rsidRDefault="001E527D" w:rsidP="001E527D">
      <w:pPr>
        <w:rPr>
          <w:rFonts w:ascii="Times New Roman" w:hAnsi="Times New Roman" w:cs="Times New Roman"/>
        </w:rPr>
      </w:pPr>
    </w:p>
    <w:p w14:paraId="66D27A9A" w14:textId="77777777" w:rsidR="001E527D" w:rsidRPr="00285029" w:rsidRDefault="001E527D" w:rsidP="001E527D">
      <w:pPr>
        <w:rPr>
          <w:rFonts w:ascii="Times New Roman" w:hAnsi="Times New Roman" w:cs="Times New Roman"/>
        </w:rPr>
      </w:pPr>
    </w:p>
    <w:p w14:paraId="33B655E4" w14:textId="77777777" w:rsidR="001E527D" w:rsidRPr="00285029" w:rsidRDefault="001E527D" w:rsidP="001E527D">
      <w:pPr>
        <w:rPr>
          <w:rFonts w:ascii="Times New Roman" w:hAnsi="Times New Roman" w:cs="Times New Roman"/>
        </w:rPr>
      </w:pPr>
    </w:p>
    <w:p w14:paraId="7509CD8A" w14:textId="77777777" w:rsidR="001E527D" w:rsidRPr="00285029" w:rsidRDefault="001E527D" w:rsidP="001E527D">
      <w:pPr>
        <w:rPr>
          <w:rFonts w:ascii="Times New Roman" w:hAnsi="Times New Roman" w:cs="Times New Roman"/>
        </w:rPr>
      </w:pPr>
    </w:p>
    <w:p w14:paraId="141F0C70" w14:textId="77777777" w:rsidR="001E527D" w:rsidRPr="00285029" w:rsidRDefault="001E527D" w:rsidP="001E527D">
      <w:pPr>
        <w:rPr>
          <w:rFonts w:ascii="Times New Roman" w:hAnsi="Times New Roman" w:cs="Times New Roman"/>
        </w:rPr>
      </w:pPr>
    </w:p>
    <w:p w14:paraId="062CEE59" w14:textId="77777777" w:rsidR="001E527D" w:rsidRPr="00285029" w:rsidRDefault="001E527D" w:rsidP="001E527D">
      <w:pPr>
        <w:rPr>
          <w:rFonts w:ascii="Times New Roman" w:hAnsi="Times New Roman" w:cs="Times New Roman"/>
        </w:rPr>
      </w:pPr>
    </w:p>
    <w:p w14:paraId="04C06EA7" w14:textId="77777777" w:rsidR="001E527D" w:rsidRPr="00285029" w:rsidRDefault="001E527D" w:rsidP="001E527D">
      <w:pPr>
        <w:rPr>
          <w:rFonts w:ascii="Times New Roman" w:hAnsi="Times New Roman" w:cs="Times New Roman"/>
        </w:rPr>
      </w:pPr>
    </w:p>
    <w:p w14:paraId="6561B77C" w14:textId="77777777" w:rsidR="001E527D" w:rsidRDefault="001E527D" w:rsidP="001E527D">
      <w:pPr>
        <w:rPr>
          <w:ins w:id="40" w:author="Saul Albert" w:date="2019-07-11T12:02:00Z"/>
          <w:rFonts w:ascii="Tahoma" w:hAnsi="Tahoma" w:cs="Tahoma"/>
          <w:sz w:val="40"/>
          <w:szCs w:val="40"/>
        </w:rPr>
      </w:pPr>
      <w:ins w:id="41" w:author="Saul Albert" w:date="2019-07-11T12:02:00Z">
        <w:r>
          <w:rPr>
            <w:rFonts w:ascii="Tahoma" w:hAnsi="Tahoma" w:cs="Tahoma"/>
            <w:sz w:val="40"/>
            <w:szCs w:val="40"/>
          </w:rPr>
          <w:br w:type="page"/>
        </w:r>
      </w:ins>
    </w:p>
    <w:p w14:paraId="70C90070" w14:textId="77777777" w:rsidR="001E527D" w:rsidRPr="00A61CAD" w:rsidRDefault="001E527D" w:rsidP="001E527D">
      <w:pPr>
        <w:pBdr>
          <w:bottom w:val="single" w:sz="6" w:space="1" w:color="auto"/>
        </w:pBdr>
        <w:spacing w:line="360" w:lineRule="auto"/>
        <w:rPr>
          <w:rFonts w:ascii="Tahoma" w:hAnsi="Tahoma" w:cs="Tahoma"/>
          <w:sz w:val="40"/>
          <w:szCs w:val="40"/>
        </w:rPr>
      </w:pPr>
      <w:ins w:id="42" w:author="Saul Albert" w:date="2019-07-11T13:44:00Z">
        <w:r>
          <w:rPr>
            <w:rFonts w:ascii="Tahoma" w:hAnsi="Tahoma" w:cs="Tahoma"/>
            <w:sz w:val="40"/>
            <w:szCs w:val="40"/>
          </w:rPr>
          <w:lastRenderedPageBreak/>
          <w:t xml:space="preserve">Developer Documentation </w:t>
        </w:r>
      </w:ins>
      <w:del w:id="43" w:author="Saul Albert" w:date="2019-07-11T13:44:00Z">
        <w:r w:rsidDel="00951012">
          <w:rPr>
            <w:rFonts w:ascii="Tahoma" w:hAnsi="Tahoma" w:cs="Tahoma"/>
            <w:sz w:val="40"/>
            <w:szCs w:val="40"/>
          </w:rPr>
          <w:delText>Technical Overview and Design</w:delText>
        </w:r>
      </w:del>
    </w:p>
    <w:p w14:paraId="6A22B435" w14:textId="77777777" w:rsidR="001E527D" w:rsidRDefault="001E527D" w:rsidP="001E527D">
      <w:pPr>
        <w:tabs>
          <w:tab w:val="left" w:pos="2055"/>
        </w:tabs>
        <w:rPr>
          <w:rFonts w:ascii="Tahoma" w:hAnsi="Tahoma" w:cs="Times New Roman"/>
          <w:sz w:val="21"/>
          <w:szCs w:val="21"/>
        </w:rPr>
      </w:pPr>
    </w:p>
    <w:p w14:paraId="50684845"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 xml:space="preserve">This section provides a complete overview of </w:t>
      </w:r>
      <w:proofErr w:type="spellStart"/>
      <w:r>
        <w:rPr>
          <w:rFonts w:ascii="Tahoma" w:hAnsi="Tahoma" w:cs="Times New Roman"/>
          <w:sz w:val="21"/>
          <w:szCs w:val="21"/>
        </w:rPr>
        <w:t>Gailbot’s</w:t>
      </w:r>
      <w:proofErr w:type="spellEnd"/>
      <w:r>
        <w:rPr>
          <w:rFonts w:ascii="Tahoma" w:hAnsi="Tahoma" w:cs="Times New Roman"/>
          <w:sz w:val="21"/>
          <w:szCs w:val="21"/>
        </w:rPr>
        <w:t xml:space="preserve"> design and its internal component.</w:t>
      </w:r>
    </w:p>
    <w:p w14:paraId="4BA951F0" w14:textId="77777777" w:rsidR="001E527D" w:rsidRDefault="001E527D" w:rsidP="001E527D">
      <w:pPr>
        <w:tabs>
          <w:tab w:val="left" w:pos="2055"/>
        </w:tabs>
        <w:spacing w:line="360" w:lineRule="auto"/>
        <w:rPr>
          <w:rFonts w:ascii="Tahoma" w:hAnsi="Tahoma" w:cs="Times New Roman"/>
          <w:sz w:val="21"/>
          <w:szCs w:val="21"/>
        </w:rPr>
      </w:pPr>
    </w:p>
    <w:p w14:paraId="39B939FB" w14:textId="77777777" w:rsidR="001E527D" w:rsidRDefault="001E527D" w:rsidP="001E527D">
      <w:pPr>
        <w:spacing w:line="360" w:lineRule="auto"/>
        <w:rPr>
          <w:rFonts w:ascii="Tahoma" w:hAnsi="Tahoma" w:cs="Tahoma"/>
          <w:b/>
          <w:sz w:val="28"/>
          <w:szCs w:val="28"/>
        </w:rPr>
      </w:pPr>
      <w:r>
        <w:rPr>
          <w:rFonts w:ascii="Tahoma" w:hAnsi="Tahoma" w:cs="Tahoma"/>
          <w:b/>
          <w:sz w:val="28"/>
          <w:szCs w:val="28"/>
        </w:rPr>
        <w:t>Design Flow</w:t>
      </w:r>
    </w:p>
    <w:p w14:paraId="11F22B34" w14:textId="77777777" w:rsidR="001E527D" w:rsidRPr="00C9276F" w:rsidRDefault="001E527D" w:rsidP="001E527D">
      <w:pPr>
        <w:tabs>
          <w:tab w:val="left" w:pos="2055"/>
        </w:tabs>
        <w:rPr>
          <w:rFonts w:ascii="Tahoma" w:hAnsi="Tahoma" w:cs="Times New Roman"/>
          <w:sz w:val="21"/>
          <w:szCs w:val="21"/>
        </w:rPr>
      </w:pPr>
      <w:r>
        <w:rPr>
          <w:rFonts w:ascii="Tahoma" w:hAnsi="Tahoma" w:cs="Times New Roman"/>
          <w:b/>
          <w:sz w:val="21"/>
          <w:szCs w:val="21"/>
        </w:rPr>
        <w:t xml:space="preserve">**NOTE: </w:t>
      </w:r>
      <w:r>
        <w:rPr>
          <w:rFonts w:ascii="Tahoma" w:hAnsi="Tahoma" w:cs="Times New Roman"/>
          <w:sz w:val="21"/>
          <w:szCs w:val="21"/>
        </w:rPr>
        <w:t>Please zoom in to view all the individual modules in the design</w:t>
      </w:r>
    </w:p>
    <w:p w14:paraId="12701547" w14:textId="77777777" w:rsidR="001E527D" w:rsidRDefault="001E527D" w:rsidP="001E527D">
      <w:pPr>
        <w:spacing w:line="360" w:lineRule="auto"/>
        <w:rPr>
          <w:rFonts w:ascii="Tahoma" w:hAnsi="Tahoma" w:cs="Tahoma"/>
          <w:b/>
          <w:sz w:val="28"/>
          <w:szCs w:val="28"/>
        </w:rPr>
      </w:pPr>
    </w:p>
    <w:p w14:paraId="70ECFEC9" w14:textId="77777777" w:rsidR="001E527D" w:rsidRPr="00C9276F" w:rsidRDefault="001E527D" w:rsidP="001E527D">
      <w:pPr>
        <w:spacing w:line="360" w:lineRule="auto"/>
        <w:rPr>
          <w:rFonts w:ascii="Tahoma" w:hAnsi="Tahoma" w:cs="Tahoma"/>
          <w:sz w:val="21"/>
          <w:szCs w:val="21"/>
        </w:rPr>
      </w:pPr>
      <w:r>
        <w:rPr>
          <w:rFonts w:ascii="Tahoma" w:hAnsi="Tahoma" w:cs="Tahoma"/>
          <w:noProof/>
          <w:sz w:val="21"/>
          <w:szCs w:val="21"/>
        </w:rPr>
        <w:drawing>
          <wp:inline distT="0" distB="0" distL="0" distR="0" wp14:anchorId="091EB3F6" wp14:editId="79EA9CDC">
            <wp:extent cx="5943600" cy="58908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sign-Flowchart.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5890895"/>
                    </a:xfrm>
                    <a:prstGeom prst="rect">
                      <a:avLst/>
                    </a:prstGeom>
                  </pic:spPr>
                </pic:pic>
              </a:graphicData>
            </a:graphic>
          </wp:inline>
        </w:drawing>
      </w:r>
    </w:p>
    <w:p w14:paraId="4EF7557C" w14:textId="77777777" w:rsidR="001E527D" w:rsidRDefault="001E527D" w:rsidP="001E527D">
      <w:pPr>
        <w:tabs>
          <w:tab w:val="left" w:pos="2055"/>
        </w:tabs>
        <w:rPr>
          <w:rFonts w:ascii="Tahoma" w:hAnsi="Tahoma" w:cs="Times New Roman"/>
          <w:sz w:val="21"/>
          <w:szCs w:val="21"/>
        </w:rPr>
      </w:pPr>
    </w:p>
    <w:p w14:paraId="0197689E" w14:textId="77777777" w:rsidR="001E527D" w:rsidRDefault="001E527D" w:rsidP="001E527D">
      <w:pPr>
        <w:tabs>
          <w:tab w:val="left" w:pos="2055"/>
        </w:tabs>
        <w:rPr>
          <w:rFonts w:ascii="Tahoma" w:hAnsi="Tahoma" w:cs="Times New Roman"/>
          <w:sz w:val="21"/>
          <w:szCs w:val="21"/>
        </w:rPr>
      </w:pPr>
    </w:p>
    <w:p w14:paraId="28951E76" w14:textId="77777777" w:rsidR="001E527D" w:rsidRDefault="001E527D" w:rsidP="001E527D">
      <w:pPr>
        <w:spacing w:line="360" w:lineRule="auto"/>
        <w:rPr>
          <w:rFonts w:ascii="Tahoma" w:hAnsi="Tahoma" w:cs="Tahoma"/>
          <w:b/>
          <w:sz w:val="28"/>
          <w:szCs w:val="28"/>
        </w:rPr>
      </w:pPr>
      <w:r>
        <w:rPr>
          <w:rFonts w:ascii="Tahoma" w:hAnsi="Tahoma" w:cs="Tahoma"/>
          <w:b/>
          <w:sz w:val="28"/>
          <w:szCs w:val="28"/>
        </w:rPr>
        <w:lastRenderedPageBreak/>
        <w:t>Internal Modules</w:t>
      </w:r>
    </w:p>
    <w:p w14:paraId="7BBE5D05" w14:textId="77777777" w:rsidR="001E527D" w:rsidRDefault="001E527D" w:rsidP="001E527D">
      <w:pPr>
        <w:spacing w:line="360" w:lineRule="auto"/>
        <w:rPr>
          <w:rFonts w:ascii="Tahoma" w:hAnsi="Tahoma" w:cs="Tahoma"/>
          <w:sz w:val="21"/>
          <w:szCs w:val="21"/>
        </w:rPr>
      </w:pPr>
      <w:r>
        <w:rPr>
          <w:rFonts w:ascii="Tahoma" w:hAnsi="Tahoma" w:cs="Tahoma"/>
          <w:sz w:val="21"/>
          <w:szCs w:val="21"/>
        </w:rPr>
        <w:t>Gailbot consists of several internal modules that are as follows:</w:t>
      </w:r>
      <w:r>
        <w:rPr>
          <w:rFonts w:ascii="Tahoma" w:hAnsi="Tahoma" w:cs="Tahoma"/>
          <w:sz w:val="21"/>
          <w:szCs w:val="21"/>
        </w:rPr>
        <w:br/>
      </w:r>
    </w:p>
    <w:p w14:paraId="51039173" w14:textId="77777777" w:rsidR="001E527D" w:rsidRDefault="001E527D" w:rsidP="001E527D">
      <w:pPr>
        <w:spacing w:line="360" w:lineRule="auto"/>
        <w:rPr>
          <w:rFonts w:ascii="Tahoma" w:hAnsi="Tahoma" w:cs="Tahoma"/>
          <w:b/>
          <w:sz w:val="21"/>
          <w:szCs w:val="21"/>
        </w:rPr>
      </w:pPr>
      <w:r>
        <w:rPr>
          <w:rFonts w:ascii="Tahoma" w:hAnsi="Tahoma" w:cs="Tahoma"/>
          <w:b/>
          <w:sz w:val="21"/>
          <w:szCs w:val="21"/>
        </w:rPr>
        <w:t>Speech to Text module:</w:t>
      </w:r>
    </w:p>
    <w:p w14:paraId="10EFB7FB" w14:textId="77777777" w:rsidR="001E527D" w:rsidRPr="00D1675D" w:rsidRDefault="001E527D" w:rsidP="001E527D">
      <w:pPr>
        <w:pStyle w:val="ListParagraph"/>
        <w:numPr>
          <w:ilvl w:val="0"/>
          <w:numId w:val="9"/>
        </w:numPr>
        <w:spacing w:line="360" w:lineRule="auto"/>
        <w:rPr>
          <w:rFonts w:ascii="Tahoma" w:hAnsi="Tahoma" w:cs="Tahoma"/>
          <w:b/>
          <w:sz w:val="21"/>
          <w:szCs w:val="21"/>
        </w:rPr>
      </w:pPr>
      <w:r>
        <w:rPr>
          <w:rFonts w:ascii="Tahoma" w:hAnsi="Tahoma" w:cs="Tahoma"/>
          <w:sz w:val="21"/>
          <w:szCs w:val="21"/>
        </w:rPr>
        <w:t>This module is used to interact with the Watson Speech to Text API and send transcription requests.</w:t>
      </w:r>
    </w:p>
    <w:p w14:paraId="5771CB6F" w14:textId="77777777" w:rsidR="001E527D" w:rsidRPr="00FE42E3" w:rsidRDefault="001E527D" w:rsidP="001E527D">
      <w:pPr>
        <w:pStyle w:val="ListParagraph"/>
        <w:numPr>
          <w:ilvl w:val="0"/>
          <w:numId w:val="9"/>
        </w:numPr>
        <w:spacing w:line="360" w:lineRule="auto"/>
        <w:rPr>
          <w:rFonts w:ascii="Tahoma" w:hAnsi="Tahoma" w:cs="Tahoma"/>
          <w:b/>
          <w:sz w:val="21"/>
          <w:szCs w:val="21"/>
        </w:rPr>
      </w:pPr>
      <w:r>
        <w:rPr>
          <w:rFonts w:ascii="Tahoma" w:hAnsi="Tahoma" w:cs="Tahoma"/>
          <w:sz w:val="21"/>
          <w:szCs w:val="21"/>
        </w:rPr>
        <w:t xml:space="preserve">It uses the </w:t>
      </w:r>
      <w:hyperlink r:id="rId46" w:history="1">
        <w:r w:rsidRPr="00C02A68">
          <w:rPr>
            <w:rStyle w:val="Hyperlink"/>
            <w:rFonts w:ascii="Tahoma" w:hAnsi="Tahoma" w:cs="Tahoma"/>
            <w:sz w:val="21"/>
            <w:szCs w:val="21"/>
          </w:rPr>
          <w:t>autobahn library</w:t>
        </w:r>
      </w:hyperlink>
      <w:r>
        <w:rPr>
          <w:rFonts w:ascii="Tahoma" w:hAnsi="Tahoma" w:cs="Tahoma"/>
          <w:sz w:val="21"/>
          <w:szCs w:val="21"/>
        </w:rPr>
        <w:t xml:space="preserve"> that provides a </w:t>
      </w:r>
      <w:proofErr w:type="spellStart"/>
      <w:r>
        <w:rPr>
          <w:rFonts w:ascii="Tahoma" w:hAnsi="Tahoma" w:cs="Tahoma"/>
          <w:sz w:val="21"/>
          <w:szCs w:val="21"/>
        </w:rPr>
        <w:t>Websocket</w:t>
      </w:r>
      <w:proofErr w:type="spellEnd"/>
      <w:r>
        <w:rPr>
          <w:rFonts w:ascii="Tahoma" w:hAnsi="Tahoma" w:cs="Tahoma"/>
          <w:sz w:val="21"/>
          <w:szCs w:val="21"/>
        </w:rPr>
        <w:t xml:space="preserve"> interface that can be used to send and receive requests from an external API over a broadband connection. The twisted autobahn interface is used by creating a </w:t>
      </w:r>
      <w:proofErr w:type="spellStart"/>
      <w:r>
        <w:rPr>
          <w:rFonts w:ascii="Tahoma" w:hAnsi="Tahoma" w:cs="Tahoma"/>
          <w:sz w:val="21"/>
          <w:szCs w:val="21"/>
        </w:rPr>
        <w:t>Websocket</w:t>
      </w:r>
      <w:proofErr w:type="spellEnd"/>
      <w:r>
        <w:rPr>
          <w:rFonts w:ascii="Tahoma" w:hAnsi="Tahoma" w:cs="Tahoma"/>
          <w:sz w:val="21"/>
          <w:szCs w:val="21"/>
        </w:rPr>
        <w:t xml:space="preserve"> interface factory that is run once per instance of Gailbot. Further, it is used to create a </w:t>
      </w:r>
      <w:proofErr w:type="spellStart"/>
      <w:r>
        <w:rPr>
          <w:rFonts w:ascii="Tahoma" w:hAnsi="Tahoma" w:cs="Tahoma"/>
          <w:sz w:val="21"/>
          <w:szCs w:val="21"/>
        </w:rPr>
        <w:t>Websocket</w:t>
      </w:r>
      <w:proofErr w:type="spellEnd"/>
      <w:r>
        <w:rPr>
          <w:rFonts w:ascii="Tahoma" w:hAnsi="Tahoma" w:cs="Tahoma"/>
          <w:sz w:val="21"/>
          <w:szCs w:val="21"/>
        </w:rPr>
        <w:t xml:space="preserve"> client interface that is created per transcription request sent to the API. Note that there are multiple requests sent to the API in a single factory instance. </w:t>
      </w:r>
    </w:p>
    <w:p w14:paraId="43964474" w14:textId="77777777" w:rsidR="001E527D" w:rsidRPr="00CB4B59" w:rsidRDefault="001E527D" w:rsidP="001E527D">
      <w:pPr>
        <w:pStyle w:val="ListParagraph"/>
        <w:numPr>
          <w:ilvl w:val="0"/>
          <w:numId w:val="9"/>
        </w:numPr>
        <w:spacing w:line="360" w:lineRule="auto"/>
        <w:rPr>
          <w:rFonts w:ascii="Tahoma" w:hAnsi="Tahoma" w:cs="Tahoma"/>
          <w:b/>
          <w:sz w:val="21"/>
          <w:szCs w:val="21"/>
        </w:rPr>
      </w:pPr>
      <w:r>
        <w:rPr>
          <w:rFonts w:ascii="Tahoma" w:hAnsi="Tahoma" w:cs="Tahoma"/>
          <w:sz w:val="21"/>
          <w:szCs w:val="21"/>
        </w:rPr>
        <w:t xml:space="preserve">Secondly, this module uses a multi-threading reactor approach that is used to process multiple file requests using multiple threads simultaneously. This greatly increases the efficiency of Gailbot by allowing it to transcribe ‘n’ number of files in the least amount of time possible. Note that each transcription request takes real-time, or time equal to the length of the media file, to process. </w:t>
      </w:r>
    </w:p>
    <w:p w14:paraId="76CCFBE4" w14:textId="77777777" w:rsidR="001E527D" w:rsidRPr="007C72B0" w:rsidRDefault="001E527D" w:rsidP="001E527D">
      <w:pPr>
        <w:pStyle w:val="ListParagraph"/>
        <w:numPr>
          <w:ilvl w:val="0"/>
          <w:numId w:val="9"/>
        </w:numPr>
        <w:spacing w:line="360" w:lineRule="auto"/>
        <w:rPr>
          <w:rFonts w:ascii="Tahoma" w:hAnsi="Tahoma" w:cs="Tahoma"/>
          <w:b/>
          <w:sz w:val="21"/>
          <w:szCs w:val="21"/>
        </w:rPr>
      </w:pPr>
      <w:r>
        <w:rPr>
          <w:rFonts w:ascii="Tahoma" w:hAnsi="Tahoma" w:cs="Tahoma"/>
          <w:sz w:val="21"/>
          <w:szCs w:val="21"/>
        </w:rPr>
        <w:t xml:space="preserve">The multi-threading approach is implemented using python </w:t>
      </w:r>
      <w:hyperlink r:id="rId47" w:history="1">
        <w:r w:rsidRPr="00CB4B59">
          <w:rPr>
            <w:rStyle w:val="Hyperlink"/>
            <w:rFonts w:ascii="Tahoma" w:hAnsi="Tahoma" w:cs="Tahoma"/>
            <w:sz w:val="21"/>
            <w:szCs w:val="21"/>
          </w:rPr>
          <w:t>queues</w:t>
        </w:r>
      </w:hyperlink>
      <w:r>
        <w:rPr>
          <w:rFonts w:ascii="Tahoma" w:hAnsi="Tahoma" w:cs="Tahoma"/>
          <w:sz w:val="21"/>
          <w:szCs w:val="21"/>
        </w:rPr>
        <w:t xml:space="preserve"> that provide a </w:t>
      </w:r>
      <w:r>
        <w:rPr>
          <w:rFonts w:ascii="Tahoma" w:hAnsi="Tahoma" w:cs="Tahoma"/>
          <w:b/>
          <w:sz w:val="21"/>
          <w:szCs w:val="21"/>
        </w:rPr>
        <w:t>‘</w:t>
      </w:r>
      <w:proofErr w:type="spellStart"/>
      <w:r>
        <w:rPr>
          <w:rFonts w:ascii="Tahoma" w:hAnsi="Tahoma" w:cs="Tahoma"/>
          <w:b/>
          <w:sz w:val="21"/>
          <w:szCs w:val="21"/>
        </w:rPr>
        <w:t>task_done</w:t>
      </w:r>
      <w:proofErr w:type="spellEnd"/>
      <w:r>
        <w:rPr>
          <w:rFonts w:ascii="Tahoma" w:hAnsi="Tahoma" w:cs="Tahoma"/>
          <w:b/>
          <w:sz w:val="21"/>
          <w:szCs w:val="21"/>
        </w:rPr>
        <w:t>()’</w:t>
      </w:r>
      <w:r>
        <w:rPr>
          <w:rFonts w:ascii="Tahoma" w:hAnsi="Tahoma" w:cs="Tahoma"/>
          <w:sz w:val="21"/>
          <w:szCs w:val="21"/>
        </w:rPr>
        <w:t xml:space="preserve"> method that is used to mark a specific task in a queue as completed. Gailbot only proceeds once all media files in the queue have been processed. Since all files are being processed in a separate shell, this approach allows Gailbot to keep track of all requests.</w:t>
      </w:r>
    </w:p>
    <w:p w14:paraId="30E84D4B" w14:textId="77777777" w:rsidR="001E527D" w:rsidRPr="00EB47B2" w:rsidRDefault="001E527D" w:rsidP="001E527D">
      <w:pPr>
        <w:pStyle w:val="ListParagraph"/>
        <w:numPr>
          <w:ilvl w:val="0"/>
          <w:numId w:val="9"/>
        </w:numPr>
        <w:spacing w:line="360" w:lineRule="auto"/>
        <w:rPr>
          <w:rFonts w:ascii="Tahoma" w:hAnsi="Tahoma" w:cs="Tahoma"/>
          <w:b/>
          <w:sz w:val="21"/>
          <w:szCs w:val="21"/>
        </w:rPr>
      </w:pPr>
      <w:r>
        <w:rPr>
          <w:rFonts w:ascii="Tahoma" w:hAnsi="Tahoma" w:cs="Tahoma"/>
          <w:sz w:val="21"/>
          <w:szCs w:val="21"/>
        </w:rPr>
        <w:t xml:space="preserve">Finally, this script uses all documented methods to interact with the </w:t>
      </w:r>
      <w:hyperlink r:id="rId48" w:anchor="introduction" w:history="1">
        <w:r w:rsidRPr="00EB47B2">
          <w:rPr>
            <w:rStyle w:val="Hyperlink"/>
            <w:rFonts w:ascii="Tahoma" w:hAnsi="Tahoma" w:cs="Tahoma"/>
            <w:sz w:val="21"/>
            <w:szCs w:val="21"/>
          </w:rPr>
          <w:t>Watson STT API</w:t>
        </w:r>
      </w:hyperlink>
    </w:p>
    <w:p w14:paraId="5AEA0CA3" w14:textId="77777777" w:rsidR="001E527D" w:rsidRDefault="001E527D" w:rsidP="001E527D">
      <w:pPr>
        <w:spacing w:line="360" w:lineRule="auto"/>
        <w:rPr>
          <w:rFonts w:ascii="Tahoma" w:hAnsi="Tahoma" w:cs="Tahoma"/>
          <w:b/>
          <w:sz w:val="21"/>
          <w:szCs w:val="21"/>
        </w:rPr>
      </w:pPr>
    </w:p>
    <w:p w14:paraId="5FF3B39D" w14:textId="77777777" w:rsidR="001E527D" w:rsidRDefault="001E527D" w:rsidP="001E527D">
      <w:pPr>
        <w:spacing w:line="360" w:lineRule="auto"/>
        <w:rPr>
          <w:rFonts w:ascii="Tahoma" w:hAnsi="Tahoma" w:cs="Tahoma"/>
          <w:b/>
          <w:sz w:val="21"/>
          <w:szCs w:val="21"/>
        </w:rPr>
      </w:pPr>
      <w:r>
        <w:rPr>
          <w:rFonts w:ascii="Tahoma" w:hAnsi="Tahoma" w:cs="Tahoma"/>
          <w:b/>
          <w:sz w:val="21"/>
          <w:szCs w:val="21"/>
        </w:rPr>
        <w:t>Main driver module:</w:t>
      </w:r>
    </w:p>
    <w:p w14:paraId="233E652E"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As the name suggests, the main driver module is used to provide error control mechanisms, manage interfaces, and provide the base algorithm to completely run Gailbot.</w:t>
      </w:r>
    </w:p>
    <w:p w14:paraId="2BBC52B4"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In terms of general functionality and error handling, this module performs the following functions:</w:t>
      </w:r>
    </w:p>
    <w:p w14:paraId="72BD97AF"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Prevents users from inputting missing files through file and directory checking methods.</w:t>
      </w:r>
    </w:p>
    <w:p w14:paraId="6E70FBAC"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Verifies format of input media files to ensure it is supported</w:t>
      </w:r>
    </w:p>
    <w:p w14:paraId="7F73F349"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Authenticates user IBM Bluemix credentials before transcription request.</w:t>
      </w:r>
    </w:p>
    <w:p w14:paraId="1E4936D3"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Organizes individual files, file pairs, and directory inputs.</w:t>
      </w:r>
    </w:p>
    <w:p w14:paraId="79C90781"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lastRenderedPageBreak/>
        <w:t>Extracts audio from video files, links extracted audio to input, and overlays individual speaker audio files to be able to play the final CHAT transcript.</w:t>
      </w:r>
    </w:p>
    <w:p w14:paraId="3031CB50"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Adds all input audio files as a single request to be processed in a single connection to the Watson API.</w:t>
      </w:r>
    </w:p>
    <w:p w14:paraId="015181D3"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 Generates an independent output directory with all required files present.</w:t>
      </w:r>
    </w:p>
    <w:p w14:paraId="2EEE3340"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Determines and sets the content type of the audio.</w:t>
      </w:r>
    </w:p>
    <w:p w14:paraId="0330EF8D"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Additionally, this module allows the user to interact with the following menu interfaces:</w:t>
      </w:r>
    </w:p>
    <w:p w14:paraId="0762B647"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Main menu </w:t>
      </w:r>
      <w:r w:rsidRPr="00C971AA">
        <w:rPr>
          <w:rFonts w:ascii="Tahoma" w:hAnsi="Tahoma" w:cs="Tahoma"/>
          <w:sz w:val="21"/>
          <w:szCs w:val="21"/>
        </w:rPr>
        <w:sym w:font="Wingdings" w:char="F0E0"/>
      </w:r>
      <w:r>
        <w:rPr>
          <w:rFonts w:ascii="Tahoma" w:hAnsi="Tahoma" w:cs="Tahoma"/>
          <w:sz w:val="21"/>
          <w:szCs w:val="21"/>
        </w:rPr>
        <w:t xml:space="preserve"> To choose initial transcription option.</w:t>
      </w:r>
    </w:p>
    <w:p w14:paraId="70F7668C"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Recording menu </w:t>
      </w:r>
      <w:r w:rsidRPr="00815633">
        <w:rPr>
          <w:rFonts w:ascii="Tahoma" w:hAnsi="Tahoma" w:cs="Tahoma"/>
          <w:sz w:val="21"/>
          <w:szCs w:val="21"/>
        </w:rPr>
        <w:sym w:font="Wingdings" w:char="F0E0"/>
      </w:r>
      <w:r>
        <w:rPr>
          <w:rFonts w:ascii="Tahoma" w:hAnsi="Tahoma" w:cs="Tahoma"/>
          <w:sz w:val="21"/>
          <w:szCs w:val="21"/>
        </w:rPr>
        <w:t xml:space="preserve"> To set audio recording variables for new conversations.</w:t>
      </w:r>
    </w:p>
    <w:p w14:paraId="5E25EA25"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Pre-request menu </w:t>
      </w:r>
      <w:r w:rsidRPr="00B62396">
        <w:rPr>
          <w:rFonts w:ascii="Tahoma" w:hAnsi="Tahoma" w:cs="Tahoma"/>
          <w:sz w:val="21"/>
          <w:szCs w:val="21"/>
        </w:rPr>
        <w:sym w:font="Wingdings" w:char="F0E0"/>
      </w:r>
      <w:r>
        <w:rPr>
          <w:rFonts w:ascii="Tahoma" w:hAnsi="Tahoma" w:cs="Tahoma"/>
          <w:sz w:val="21"/>
          <w:szCs w:val="21"/>
        </w:rPr>
        <w:t xml:space="preserve"> Displays final file selection and transcription variables before processing request</w:t>
      </w:r>
    </w:p>
    <w:p w14:paraId="6F9465EE"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Custom language menu </w:t>
      </w:r>
      <w:r w:rsidRPr="00B62396">
        <w:rPr>
          <w:rFonts w:ascii="Tahoma" w:hAnsi="Tahoma" w:cs="Tahoma"/>
          <w:sz w:val="21"/>
          <w:szCs w:val="21"/>
        </w:rPr>
        <w:sym w:font="Wingdings" w:char="F0E0"/>
      </w:r>
      <w:r>
        <w:rPr>
          <w:rFonts w:ascii="Tahoma" w:hAnsi="Tahoma" w:cs="Tahoma"/>
          <w:sz w:val="21"/>
          <w:szCs w:val="21"/>
        </w:rPr>
        <w:t xml:space="preserve"> Allows user to manage IBM Watson’s custom and base language models and select them as part of the transcription request.</w:t>
      </w:r>
    </w:p>
    <w:p w14:paraId="2B174928"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Custom acoustic menu </w:t>
      </w:r>
      <w:r w:rsidRPr="00B62396">
        <w:rPr>
          <w:rFonts w:ascii="Tahoma" w:hAnsi="Tahoma" w:cs="Tahoma"/>
          <w:sz w:val="21"/>
          <w:szCs w:val="21"/>
        </w:rPr>
        <w:sym w:font="Wingdings" w:char="F0E0"/>
      </w:r>
      <w:r>
        <w:rPr>
          <w:rFonts w:ascii="Tahoma" w:hAnsi="Tahoma" w:cs="Tahoma"/>
          <w:sz w:val="21"/>
          <w:szCs w:val="21"/>
        </w:rPr>
        <w:t xml:space="preserve"> Allows user to manage IBM Watson’s custom acoustic models.</w:t>
      </w:r>
    </w:p>
    <w:p w14:paraId="375E5A60"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Post-processing menu </w:t>
      </w:r>
      <w:r w:rsidRPr="00B62396">
        <w:rPr>
          <w:rFonts w:ascii="Tahoma" w:hAnsi="Tahoma" w:cs="Tahoma"/>
          <w:sz w:val="21"/>
          <w:szCs w:val="21"/>
        </w:rPr>
        <w:sym w:font="Wingdings" w:char="F0E0"/>
      </w:r>
      <w:r>
        <w:rPr>
          <w:rFonts w:ascii="Tahoma" w:hAnsi="Tahoma" w:cs="Tahoma"/>
          <w:sz w:val="21"/>
          <w:szCs w:val="21"/>
        </w:rPr>
        <w:t xml:space="preserve"> Allows selection of all post-processing modules to be applied as part of the transcription request.</w:t>
      </w:r>
    </w:p>
    <w:p w14:paraId="39BDDC5B"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CHAT Header menu </w:t>
      </w:r>
      <w:r w:rsidRPr="00B62396">
        <w:rPr>
          <w:rFonts w:ascii="Tahoma" w:hAnsi="Tahoma" w:cs="Tahoma"/>
          <w:sz w:val="21"/>
          <w:szCs w:val="21"/>
        </w:rPr>
        <w:sym w:font="Wingdings" w:char="F0E0"/>
      </w:r>
      <w:r>
        <w:rPr>
          <w:rFonts w:ascii="Tahoma" w:hAnsi="Tahoma" w:cs="Tahoma"/>
          <w:sz w:val="21"/>
          <w:szCs w:val="21"/>
        </w:rPr>
        <w:t xml:space="preserve"> Displays changeable header variables for the CHAT file specifically.</w:t>
      </w:r>
    </w:p>
    <w:p w14:paraId="43BB73D6" w14:textId="77777777" w:rsidR="001E527D" w:rsidRDefault="001E527D" w:rsidP="001E527D">
      <w:pPr>
        <w:pStyle w:val="ListParagraph"/>
        <w:numPr>
          <w:ilvl w:val="1"/>
          <w:numId w:val="9"/>
        </w:numPr>
        <w:spacing w:line="360" w:lineRule="auto"/>
        <w:rPr>
          <w:rFonts w:ascii="Tahoma" w:hAnsi="Tahoma" w:cs="Tahoma"/>
          <w:sz w:val="21"/>
          <w:szCs w:val="21"/>
        </w:rPr>
      </w:pPr>
      <w:r>
        <w:rPr>
          <w:rFonts w:ascii="Tahoma" w:hAnsi="Tahoma" w:cs="Tahoma"/>
          <w:sz w:val="21"/>
          <w:szCs w:val="21"/>
        </w:rPr>
        <w:t xml:space="preserve">CHAT values menu </w:t>
      </w:r>
      <w:r w:rsidRPr="00B62396">
        <w:rPr>
          <w:rFonts w:ascii="Tahoma" w:hAnsi="Tahoma" w:cs="Tahoma"/>
          <w:sz w:val="21"/>
          <w:szCs w:val="21"/>
        </w:rPr>
        <w:sym w:font="Wingdings" w:char="F0E0"/>
      </w:r>
      <w:r>
        <w:rPr>
          <w:rFonts w:ascii="Tahoma" w:hAnsi="Tahoma" w:cs="Tahoma"/>
          <w:sz w:val="21"/>
          <w:szCs w:val="21"/>
        </w:rPr>
        <w:t xml:space="preserve"> </w:t>
      </w:r>
      <w:proofErr w:type="spellStart"/>
      <w:r>
        <w:rPr>
          <w:rFonts w:ascii="Tahoma" w:hAnsi="Tahoma" w:cs="Tahoma"/>
          <w:sz w:val="21"/>
          <w:szCs w:val="21"/>
        </w:rPr>
        <w:t>Menu</w:t>
      </w:r>
      <w:proofErr w:type="spellEnd"/>
      <w:r>
        <w:rPr>
          <w:rFonts w:ascii="Tahoma" w:hAnsi="Tahoma" w:cs="Tahoma"/>
          <w:sz w:val="21"/>
          <w:szCs w:val="21"/>
        </w:rPr>
        <w:t xml:space="preserve"> to change transcription thresholds for the CHAT file including pause / gap length, laughter length, and model weightage etc.</w:t>
      </w:r>
    </w:p>
    <w:p w14:paraId="0957BE59"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In short, the main driver module ties together different components of Gailbot and is the central module that the user interacts with.</w:t>
      </w:r>
    </w:p>
    <w:p w14:paraId="062E1B80" w14:textId="77777777" w:rsidR="001E527D" w:rsidRDefault="001E527D" w:rsidP="001E527D">
      <w:pPr>
        <w:spacing w:line="360" w:lineRule="auto"/>
        <w:rPr>
          <w:rFonts w:ascii="Tahoma" w:hAnsi="Tahoma" w:cs="Tahoma"/>
          <w:sz w:val="21"/>
          <w:szCs w:val="21"/>
        </w:rPr>
      </w:pPr>
    </w:p>
    <w:p w14:paraId="31E1B5B3" w14:textId="77777777" w:rsidR="001E527D" w:rsidRDefault="001E527D" w:rsidP="001E527D">
      <w:pPr>
        <w:spacing w:line="360" w:lineRule="auto"/>
        <w:rPr>
          <w:rFonts w:ascii="Tahoma" w:hAnsi="Tahoma" w:cs="Tahoma"/>
          <w:b/>
          <w:sz w:val="21"/>
          <w:szCs w:val="21"/>
        </w:rPr>
      </w:pPr>
      <w:r>
        <w:rPr>
          <w:rFonts w:ascii="Tahoma" w:hAnsi="Tahoma" w:cs="Tahoma"/>
          <w:b/>
          <w:sz w:val="21"/>
          <w:szCs w:val="21"/>
        </w:rPr>
        <w:t>Post-processing module</w:t>
      </w:r>
    </w:p>
    <w:p w14:paraId="3B045058"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 xml:space="preserve">This module is used to manage all the post-processing modules to be applied. It does this by generating a list of modules that have to be applied and calling the driver function for each module sequentially. </w:t>
      </w:r>
    </w:p>
    <w:p w14:paraId="2F8B2247"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By default, the list includes all modules currently provided with Gailbot including Syllable rate detection, laughter, and CHAT file generation. However, it also provides an interface that allows the user to individually select the modules to be applied and subsequently change this internal list.</w:t>
      </w:r>
    </w:p>
    <w:p w14:paraId="07AEBD43" w14:textId="77777777" w:rsidR="001E527D" w:rsidRDefault="001E527D" w:rsidP="001E527D">
      <w:pPr>
        <w:pStyle w:val="ListParagraph"/>
        <w:numPr>
          <w:ilvl w:val="0"/>
          <w:numId w:val="9"/>
        </w:numPr>
        <w:spacing w:line="360" w:lineRule="auto"/>
        <w:rPr>
          <w:rFonts w:ascii="Tahoma" w:hAnsi="Tahoma" w:cs="Tahoma"/>
          <w:sz w:val="21"/>
          <w:szCs w:val="21"/>
        </w:rPr>
      </w:pPr>
      <w:r>
        <w:rPr>
          <w:rFonts w:ascii="Tahoma" w:hAnsi="Tahoma" w:cs="Tahoma"/>
          <w:sz w:val="21"/>
          <w:szCs w:val="21"/>
        </w:rPr>
        <w:t>Finally, the module provides a complete command line interface for module management featuring color coded text and selection lists to prevent invalid inputs.</w:t>
      </w:r>
    </w:p>
    <w:p w14:paraId="559F610C" w14:textId="77777777" w:rsidR="001E527D" w:rsidRPr="00404B49"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lastRenderedPageBreak/>
        <w:t>Future Development</w:t>
      </w:r>
    </w:p>
    <w:p w14:paraId="5E5ADB8E" w14:textId="77777777" w:rsidR="001E527D" w:rsidRDefault="001E527D" w:rsidP="001E527D">
      <w:pPr>
        <w:spacing w:line="360" w:lineRule="auto"/>
        <w:rPr>
          <w:rFonts w:ascii="Tahoma" w:hAnsi="Tahoma" w:cs="Tahoma"/>
          <w:sz w:val="21"/>
          <w:szCs w:val="21"/>
        </w:rPr>
      </w:pPr>
    </w:p>
    <w:p w14:paraId="5EA5BA64" w14:textId="77777777" w:rsidR="001E527D" w:rsidRDefault="001E527D" w:rsidP="001E527D">
      <w:pPr>
        <w:spacing w:line="360" w:lineRule="auto"/>
        <w:rPr>
          <w:rFonts w:ascii="Tahoma" w:hAnsi="Tahoma" w:cs="Tahoma"/>
          <w:sz w:val="21"/>
          <w:szCs w:val="21"/>
        </w:rPr>
      </w:pPr>
      <w:r>
        <w:rPr>
          <w:rFonts w:ascii="Tahoma" w:hAnsi="Tahoma" w:cs="Tahoma"/>
          <w:sz w:val="21"/>
          <w:szCs w:val="21"/>
        </w:rPr>
        <w:t>There are plans to incorporate a number of features into Gailbot in the future.</w:t>
      </w:r>
    </w:p>
    <w:p w14:paraId="16EC6612" w14:textId="77777777" w:rsidR="001E527D" w:rsidRDefault="001E527D" w:rsidP="001E527D">
      <w:pPr>
        <w:spacing w:line="360" w:lineRule="auto"/>
        <w:rPr>
          <w:rFonts w:ascii="Tahoma" w:hAnsi="Tahoma" w:cs="Tahoma"/>
          <w:sz w:val="21"/>
          <w:szCs w:val="21"/>
        </w:rPr>
      </w:pPr>
    </w:p>
    <w:p w14:paraId="06148EEB"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Due to </w:t>
      </w:r>
      <w:proofErr w:type="spellStart"/>
      <w:r>
        <w:rPr>
          <w:rFonts w:ascii="Tahoma" w:hAnsi="Tahoma" w:cs="Tahoma"/>
          <w:sz w:val="21"/>
          <w:szCs w:val="21"/>
        </w:rPr>
        <w:t>Gailbot’s</w:t>
      </w:r>
      <w:proofErr w:type="spellEnd"/>
      <w:r>
        <w:rPr>
          <w:rFonts w:ascii="Tahoma" w:hAnsi="Tahoma" w:cs="Tahoma"/>
          <w:sz w:val="21"/>
          <w:szCs w:val="21"/>
        </w:rPr>
        <w:t xml:space="preserve"> flexible designed, these will almost always consist of post-processing modules to enhance the transcription process. </w:t>
      </w:r>
    </w:p>
    <w:p w14:paraId="5DBB80B2" w14:textId="77777777" w:rsidR="001E527D" w:rsidRDefault="001E527D" w:rsidP="001E527D">
      <w:pPr>
        <w:spacing w:line="360" w:lineRule="auto"/>
        <w:rPr>
          <w:rFonts w:ascii="Tahoma" w:hAnsi="Tahoma" w:cs="Tahoma"/>
          <w:sz w:val="21"/>
          <w:szCs w:val="21"/>
        </w:rPr>
      </w:pPr>
    </w:p>
    <w:p w14:paraId="7D4516C2" w14:textId="77777777" w:rsidR="001E527D" w:rsidRDefault="001E527D" w:rsidP="001E527D">
      <w:pPr>
        <w:spacing w:line="360" w:lineRule="auto"/>
        <w:rPr>
          <w:rFonts w:ascii="Tahoma" w:hAnsi="Tahoma" w:cs="Tahoma"/>
          <w:sz w:val="21"/>
          <w:szCs w:val="21"/>
        </w:rPr>
      </w:pPr>
      <w:r>
        <w:rPr>
          <w:rFonts w:ascii="Tahoma" w:hAnsi="Tahoma" w:cs="Tahoma"/>
          <w:sz w:val="21"/>
          <w:szCs w:val="21"/>
        </w:rPr>
        <w:t>Following are some of the development plans:</w:t>
      </w:r>
    </w:p>
    <w:p w14:paraId="5E871878" w14:textId="77777777" w:rsidR="001E527D" w:rsidRDefault="001E527D" w:rsidP="001E527D">
      <w:pPr>
        <w:spacing w:line="360" w:lineRule="auto"/>
        <w:rPr>
          <w:rFonts w:ascii="Tahoma" w:hAnsi="Tahoma" w:cs="Tahoma"/>
          <w:sz w:val="21"/>
          <w:szCs w:val="21"/>
        </w:rPr>
      </w:pPr>
    </w:p>
    <w:p w14:paraId="7FC2A781" w14:textId="77777777" w:rsidR="001E527D" w:rsidRDefault="001E527D" w:rsidP="001E527D">
      <w:pPr>
        <w:spacing w:line="360" w:lineRule="auto"/>
        <w:rPr>
          <w:rFonts w:ascii="Tahoma" w:hAnsi="Tahoma" w:cs="Tahoma"/>
          <w:b/>
          <w:sz w:val="21"/>
          <w:szCs w:val="21"/>
        </w:rPr>
      </w:pPr>
      <w:r>
        <w:rPr>
          <w:rFonts w:ascii="Tahoma" w:hAnsi="Tahoma" w:cs="Tahoma"/>
          <w:b/>
          <w:sz w:val="21"/>
          <w:szCs w:val="21"/>
        </w:rPr>
        <w:t>Optional Speech to Text API</w:t>
      </w:r>
    </w:p>
    <w:p w14:paraId="69A0FFFD" w14:textId="77777777" w:rsidR="001E527D" w:rsidRDefault="001E527D" w:rsidP="001E527D">
      <w:pPr>
        <w:spacing w:line="360" w:lineRule="auto"/>
        <w:rPr>
          <w:rFonts w:ascii="Tahoma" w:hAnsi="Tahoma" w:cs="Tahoma"/>
          <w:b/>
          <w:sz w:val="21"/>
          <w:szCs w:val="21"/>
        </w:rPr>
      </w:pPr>
    </w:p>
    <w:p w14:paraId="60897E20"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Currently, Gailbot uses IBM Watson’s Speech to Text API to generate text, which is the developer’s choice for the API to be used. However, there is a wide selection of API’s available that have distinct features suitable for different tasks a user might want to achieve. </w:t>
      </w:r>
    </w:p>
    <w:p w14:paraId="15B87D13" w14:textId="77777777" w:rsidR="001E527D" w:rsidRDefault="001E527D" w:rsidP="001E527D">
      <w:pPr>
        <w:spacing w:line="360" w:lineRule="auto"/>
        <w:rPr>
          <w:rFonts w:ascii="Tahoma" w:hAnsi="Tahoma" w:cs="Tahoma"/>
          <w:sz w:val="21"/>
          <w:szCs w:val="21"/>
        </w:rPr>
      </w:pPr>
    </w:p>
    <w:p w14:paraId="61A30782" w14:textId="77777777" w:rsidR="001E527D" w:rsidRDefault="001E527D" w:rsidP="001E527D">
      <w:pPr>
        <w:spacing w:line="360" w:lineRule="auto"/>
        <w:rPr>
          <w:rFonts w:ascii="Tahoma" w:hAnsi="Tahoma" w:cs="Tahoma"/>
          <w:sz w:val="21"/>
          <w:szCs w:val="21"/>
        </w:rPr>
      </w:pPr>
      <w:r>
        <w:rPr>
          <w:rFonts w:ascii="Tahoma" w:hAnsi="Tahoma" w:cs="Tahoma"/>
          <w:sz w:val="21"/>
          <w:szCs w:val="21"/>
        </w:rPr>
        <w:t xml:space="preserve">Ideally, the user will be able to set up a configuration file with different variables including one for the STT API to be used. This will automatically select the appropriate STT module and use the select service’s API. </w:t>
      </w:r>
    </w:p>
    <w:p w14:paraId="4663FC9D" w14:textId="77777777" w:rsidR="001E527D" w:rsidRDefault="001E527D" w:rsidP="001E527D">
      <w:pPr>
        <w:spacing w:line="360" w:lineRule="auto"/>
        <w:rPr>
          <w:rFonts w:ascii="Tahoma" w:hAnsi="Tahoma" w:cs="Tahoma"/>
          <w:sz w:val="21"/>
          <w:szCs w:val="21"/>
        </w:rPr>
      </w:pPr>
    </w:p>
    <w:p w14:paraId="04DEEC94" w14:textId="77777777" w:rsidR="001E527D" w:rsidRPr="007E0DF0" w:rsidRDefault="001E527D" w:rsidP="001E527D">
      <w:pPr>
        <w:spacing w:line="360" w:lineRule="auto"/>
        <w:jc w:val="center"/>
        <w:rPr>
          <w:rFonts w:ascii="Tahoma" w:hAnsi="Tahoma" w:cs="Tahoma"/>
          <w:b/>
          <w:sz w:val="21"/>
          <w:szCs w:val="21"/>
        </w:rPr>
      </w:pPr>
      <w:r>
        <w:rPr>
          <w:rFonts w:ascii="Tahoma" w:hAnsi="Tahoma" w:cs="Tahoma"/>
          <w:b/>
          <w:sz w:val="21"/>
          <w:szCs w:val="21"/>
        </w:rPr>
        <w:t>SPEECH TO TEXT API SUMMARY</w:t>
      </w:r>
      <w:r>
        <w:rPr>
          <w:rFonts w:ascii="Tahoma" w:hAnsi="Tahoma" w:cs="Tahoma"/>
          <w:b/>
          <w:sz w:val="21"/>
          <w:szCs w:val="21"/>
        </w:rPr>
        <w:br/>
      </w:r>
    </w:p>
    <w:tbl>
      <w:tblPr>
        <w:tblStyle w:val="TableGrid"/>
        <w:tblW w:w="9985" w:type="dxa"/>
        <w:tblLook w:val="04A0" w:firstRow="1" w:lastRow="0" w:firstColumn="1" w:lastColumn="0" w:noHBand="0" w:noVBand="1"/>
      </w:tblPr>
      <w:tblGrid>
        <w:gridCol w:w="1570"/>
        <w:gridCol w:w="1560"/>
        <w:gridCol w:w="3070"/>
        <w:gridCol w:w="1787"/>
        <w:gridCol w:w="1998"/>
      </w:tblGrid>
      <w:tr w:rsidR="001E527D" w14:paraId="6D6779B4" w14:textId="77777777" w:rsidTr="00CE0CAC">
        <w:tc>
          <w:tcPr>
            <w:tcW w:w="1570" w:type="dxa"/>
          </w:tcPr>
          <w:p w14:paraId="77269F90" w14:textId="77777777" w:rsidR="001E527D" w:rsidRPr="009A4A5B" w:rsidRDefault="001E527D" w:rsidP="00CE0CAC">
            <w:pPr>
              <w:spacing w:line="360" w:lineRule="auto"/>
              <w:jc w:val="center"/>
              <w:rPr>
                <w:rFonts w:ascii="Tahoma" w:hAnsi="Tahoma" w:cs="Tahoma"/>
                <w:b/>
                <w:sz w:val="21"/>
                <w:szCs w:val="21"/>
              </w:rPr>
            </w:pPr>
            <w:r>
              <w:rPr>
                <w:rFonts w:ascii="Tahoma" w:hAnsi="Tahoma" w:cs="Tahoma"/>
                <w:b/>
                <w:sz w:val="21"/>
                <w:szCs w:val="21"/>
              </w:rPr>
              <w:t>Company</w:t>
            </w:r>
          </w:p>
        </w:tc>
        <w:tc>
          <w:tcPr>
            <w:tcW w:w="1560" w:type="dxa"/>
          </w:tcPr>
          <w:p w14:paraId="1FC44130" w14:textId="77777777" w:rsidR="001E527D" w:rsidRPr="009A4A5B" w:rsidRDefault="001E527D" w:rsidP="00CE0CAC">
            <w:pPr>
              <w:spacing w:line="360" w:lineRule="auto"/>
              <w:jc w:val="center"/>
              <w:rPr>
                <w:rFonts w:ascii="Tahoma" w:hAnsi="Tahoma" w:cs="Tahoma"/>
                <w:b/>
                <w:sz w:val="21"/>
                <w:szCs w:val="21"/>
              </w:rPr>
            </w:pPr>
            <w:r>
              <w:rPr>
                <w:rFonts w:ascii="Tahoma" w:hAnsi="Tahoma" w:cs="Tahoma"/>
                <w:b/>
                <w:sz w:val="21"/>
                <w:szCs w:val="21"/>
              </w:rPr>
              <w:t>API Name</w:t>
            </w:r>
          </w:p>
        </w:tc>
        <w:tc>
          <w:tcPr>
            <w:tcW w:w="3070" w:type="dxa"/>
          </w:tcPr>
          <w:p w14:paraId="47059B3D" w14:textId="77777777" w:rsidR="001E527D" w:rsidRPr="008575D4" w:rsidRDefault="001E527D" w:rsidP="00CE0CAC">
            <w:pPr>
              <w:spacing w:line="360" w:lineRule="auto"/>
              <w:jc w:val="center"/>
              <w:rPr>
                <w:rFonts w:ascii="Tahoma" w:hAnsi="Tahoma" w:cs="Tahoma"/>
                <w:b/>
                <w:sz w:val="21"/>
                <w:szCs w:val="21"/>
              </w:rPr>
            </w:pPr>
            <w:r>
              <w:rPr>
                <w:rFonts w:ascii="Tahoma" w:hAnsi="Tahoma" w:cs="Tahoma"/>
                <w:b/>
                <w:sz w:val="21"/>
                <w:szCs w:val="21"/>
              </w:rPr>
              <w:t>Special Feature</w:t>
            </w:r>
          </w:p>
        </w:tc>
        <w:tc>
          <w:tcPr>
            <w:tcW w:w="1787" w:type="dxa"/>
          </w:tcPr>
          <w:p w14:paraId="3D2153F8" w14:textId="77777777" w:rsidR="001E527D" w:rsidRPr="008575D4" w:rsidRDefault="001E527D" w:rsidP="00CE0CAC">
            <w:pPr>
              <w:spacing w:line="360" w:lineRule="auto"/>
              <w:jc w:val="center"/>
              <w:rPr>
                <w:rFonts w:ascii="Tahoma" w:hAnsi="Tahoma" w:cs="Tahoma"/>
                <w:b/>
                <w:sz w:val="21"/>
                <w:szCs w:val="21"/>
              </w:rPr>
            </w:pPr>
            <w:r>
              <w:rPr>
                <w:rFonts w:ascii="Tahoma" w:hAnsi="Tahoma" w:cs="Tahoma"/>
                <w:b/>
                <w:sz w:val="21"/>
                <w:szCs w:val="21"/>
              </w:rPr>
              <w:t>Languages</w:t>
            </w:r>
          </w:p>
        </w:tc>
        <w:tc>
          <w:tcPr>
            <w:tcW w:w="1998" w:type="dxa"/>
          </w:tcPr>
          <w:p w14:paraId="429F1EA5" w14:textId="77777777" w:rsidR="001E527D" w:rsidRPr="008575D4" w:rsidRDefault="001E527D" w:rsidP="00CE0CAC">
            <w:pPr>
              <w:spacing w:line="360" w:lineRule="auto"/>
              <w:jc w:val="center"/>
              <w:rPr>
                <w:rFonts w:ascii="Tahoma" w:hAnsi="Tahoma" w:cs="Tahoma"/>
                <w:b/>
                <w:sz w:val="21"/>
                <w:szCs w:val="21"/>
              </w:rPr>
            </w:pPr>
            <w:r>
              <w:rPr>
                <w:rFonts w:ascii="Tahoma" w:hAnsi="Tahoma" w:cs="Tahoma"/>
                <w:b/>
                <w:sz w:val="21"/>
                <w:szCs w:val="21"/>
              </w:rPr>
              <w:t>Quality</w:t>
            </w:r>
          </w:p>
        </w:tc>
      </w:tr>
      <w:tr w:rsidR="001E527D" w14:paraId="1E5483FE" w14:textId="77777777" w:rsidTr="00CE0CAC">
        <w:tc>
          <w:tcPr>
            <w:tcW w:w="1570" w:type="dxa"/>
          </w:tcPr>
          <w:p w14:paraId="35B4DF75"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Amazon</w:t>
            </w:r>
          </w:p>
        </w:tc>
        <w:tc>
          <w:tcPr>
            <w:tcW w:w="1560" w:type="dxa"/>
          </w:tcPr>
          <w:p w14:paraId="76ED6916"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Transcribe</w:t>
            </w:r>
          </w:p>
        </w:tc>
        <w:tc>
          <w:tcPr>
            <w:tcW w:w="3070" w:type="dxa"/>
          </w:tcPr>
          <w:p w14:paraId="0CE56C2E"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STT with multiple speaker recognition</w:t>
            </w:r>
          </w:p>
        </w:tc>
        <w:tc>
          <w:tcPr>
            <w:tcW w:w="1787" w:type="dxa"/>
          </w:tcPr>
          <w:p w14:paraId="5873C580"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English / Spanish</w:t>
            </w:r>
          </w:p>
        </w:tc>
        <w:tc>
          <w:tcPr>
            <w:tcW w:w="1998" w:type="dxa"/>
          </w:tcPr>
          <w:p w14:paraId="6C6CA074" w14:textId="77777777" w:rsidR="001E527D" w:rsidRPr="00752C8D" w:rsidRDefault="001E527D" w:rsidP="00CE0CAC">
            <w:pPr>
              <w:spacing w:line="360" w:lineRule="auto"/>
              <w:jc w:val="center"/>
              <w:rPr>
                <w:rFonts w:ascii="Tahoma" w:hAnsi="Tahoma" w:cs="Tahoma"/>
                <w:b/>
                <w:color w:val="4472C4" w:themeColor="accent1"/>
                <w:sz w:val="21"/>
                <w:szCs w:val="21"/>
              </w:rPr>
            </w:pPr>
            <w:r>
              <w:rPr>
                <w:rFonts w:ascii="Tahoma" w:hAnsi="Tahoma" w:cs="Tahoma"/>
                <w:b/>
                <w:color w:val="4472C4" w:themeColor="accent1"/>
                <w:sz w:val="21"/>
                <w:szCs w:val="21"/>
              </w:rPr>
              <w:t>GOOD</w:t>
            </w:r>
          </w:p>
        </w:tc>
      </w:tr>
      <w:tr w:rsidR="001E527D" w14:paraId="6E287308" w14:textId="77777777" w:rsidTr="00CE0CAC">
        <w:tc>
          <w:tcPr>
            <w:tcW w:w="1570" w:type="dxa"/>
          </w:tcPr>
          <w:p w14:paraId="2B5878DF"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Google cloud</w:t>
            </w:r>
          </w:p>
        </w:tc>
        <w:tc>
          <w:tcPr>
            <w:tcW w:w="1560" w:type="dxa"/>
          </w:tcPr>
          <w:p w14:paraId="7C21D56E"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Speech API</w:t>
            </w:r>
          </w:p>
        </w:tc>
        <w:tc>
          <w:tcPr>
            <w:tcW w:w="3070" w:type="dxa"/>
          </w:tcPr>
          <w:p w14:paraId="3905D5AC"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Context dependent STT with noise robustness</w:t>
            </w:r>
          </w:p>
        </w:tc>
        <w:tc>
          <w:tcPr>
            <w:tcW w:w="1787" w:type="dxa"/>
          </w:tcPr>
          <w:p w14:paraId="2FE2F2F0"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120</w:t>
            </w:r>
          </w:p>
        </w:tc>
        <w:tc>
          <w:tcPr>
            <w:tcW w:w="1998" w:type="dxa"/>
          </w:tcPr>
          <w:p w14:paraId="308EB7A8" w14:textId="77777777" w:rsidR="001E527D" w:rsidRPr="006B51C9" w:rsidRDefault="001E527D" w:rsidP="00CE0CAC">
            <w:pPr>
              <w:spacing w:line="360" w:lineRule="auto"/>
              <w:jc w:val="center"/>
              <w:rPr>
                <w:rFonts w:ascii="Tahoma" w:hAnsi="Tahoma" w:cs="Tahoma"/>
                <w:b/>
                <w:color w:val="4472C4" w:themeColor="accent1"/>
                <w:sz w:val="21"/>
                <w:szCs w:val="21"/>
              </w:rPr>
            </w:pPr>
            <w:r>
              <w:rPr>
                <w:rFonts w:ascii="Tahoma" w:hAnsi="Tahoma" w:cs="Tahoma"/>
                <w:b/>
                <w:color w:val="FF0000"/>
                <w:sz w:val="21"/>
                <w:szCs w:val="21"/>
              </w:rPr>
              <w:t>INTERMEDIATTE</w:t>
            </w:r>
          </w:p>
        </w:tc>
      </w:tr>
      <w:tr w:rsidR="001E527D" w14:paraId="521B4871" w14:textId="77777777" w:rsidTr="00CE0CAC">
        <w:tc>
          <w:tcPr>
            <w:tcW w:w="1570" w:type="dxa"/>
          </w:tcPr>
          <w:p w14:paraId="20D1F34B"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IBM Watson</w:t>
            </w:r>
          </w:p>
        </w:tc>
        <w:tc>
          <w:tcPr>
            <w:tcW w:w="1560" w:type="dxa"/>
          </w:tcPr>
          <w:p w14:paraId="316F419D"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Speech to Text</w:t>
            </w:r>
          </w:p>
        </w:tc>
        <w:tc>
          <w:tcPr>
            <w:tcW w:w="3070" w:type="dxa"/>
          </w:tcPr>
          <w:p w14:paraId="1434F4D0"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Custom models, speaker labels, alternatives, and smart formatting</w:t>
            </w:r>
          </w:p>
        </w:tc>
        <w:tc>
          <w:tcPr>
            <w:tcW w:w="1787" w:type="dxa"/>
          </w:tcPr>
          <w:p w14:paraId="4EA07BB2"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11</w:t>
            </w:r>
          </w:p>
        </w:tc>
        <w:tc>
          <w:tcPr>
            <w:tcW w:w="1998" w:type="dxa"/>
          </w:tcPr>
          <w:p w14:paraId="7DB634FA" w14:textId="77777777" w:rsidR="001E527D" w:rsidRPr="006B51C9" w:rsidRDefault="001E527D" w:rsidP="00CE0CAC">
            <w:pPr>
              <w:spacing w:line="360" w:lineRule="auto"/>
              <w:jc w:val="center"/>
              <w:rPr>
                <w:rFonts w:ascii="Tahoma" w:hAnsi="Tahoma" w:cs="Tahoma"/>
                <w:b/>
                <w:color w:val="4472C4" w:themeColor="accent1"/>
                <w:sz w:val="21"/>
                <w:szCs w:val="21"/>
              </w:rPr>
            </w:pPr>
            <w:r>
              <w:rPr>
                <w:rFonts w:ascii="Tahoma" w:hAnsi="Tahoma" w:cs="Tahoma"/>
                <w:b/>
                <w:color w:val="4472C4" w:themeColor="accent1"/>
                <w:sz w:val="21"/>
                <w:szCs w:val="21"/>
              </w:rPr>
              <w:t>GOOD</w:t>
            </w:r>
          </w:p>
        </w:tc>
      </w:tr>
      <w:tr w:rsidR="001E527D" w14:paraId="0F7688D7" w14:textId="77777777" w:rsidTr="00CE0CAC">
        <w:tc>
          <w:tcPr>
            <w:tcW w:w="1570" w:type="dxa"/>
          </w:tcPr>
          <w:p w14:paraId="7BB6E6FF"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Microsoft Azure</w:t>
            </w:r>
          </w:p>
        </w:tc>
        <w:tc>
          <w:tcPr>
            <w:tcW w:w="1560" w:type="dxa"/>
          </w:tcPr>
          <w:p w14:paraId="32C8BD92"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Bing Speech API</w:t>
            </w:r>
          </w:p>
        </w:tc>
        <w:tc>
          <w:tcPr>
            <w:tcW w:w="3070" w:type="dxa"/>
          </w:tcPr>
          <w:p w14:paraId="5A1D6A7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 xml:space="preserve">Text normalization, integration with </w:t>
            </w:r>
            <w:hyperlink r:id="rId49" w:history="1">
              <w:r w:rsidRPr="00045C12">
                <w:rPr>
                  <w:rStyle w:val="Hyperlink"/>
                  <w:rFonts w:ascii="Tahoma" w:hAnsi="Tahoma" w:cs="Tahoma"/>
                  <w:sz w:val="21"/>
                  <w:szCs w:val="21"/>
                </w:rPr>
                <w:t>Azure LUIS</w:t>
              </w:r>
            </w:hyperlink>
            <w:r>
              <w:rPr>
                <w:rFonts w:ascii="Tahoma" w:hAnsi="Tahoma" w:cs="Tahoma"/>
                <w:sz w:val="21"/>
                <w:szCs w:val="21"/>
              </w:rPr>
              <w:t>, and speech scenarios</w:t>
            </w:r>
          </w:p>
        </w:tc>
        <w:tc>
          <w:tcPr>
            <w:tcW w:w="1787" w:type="dxa"/>
          </w:tcPr>
          <w:p w14:paraId="358A7508" w14:textId="77777777" w:rsidR="001E527D" w:rsidRDefault="001E527D" w:rsidP="00CE0CAC">
            <w:pPr>
              <w:spacing w:line="360" w:lineRule="auto"/>
              <w:jc w:val="center"/>
              <w:rPr>
                <w:rFonts w:ascii="Tahoma" w:hAnsi="Tahoma" w:cs="Tahoma"/>
                <w:sz w:val="21"/>
                <w:szCs w:val="21"/>
              </w:rPr>
            </w:pPr>
            <w:r>
              <w:rPr>
                <w:rFonts w:ascii="Tahoma" w:hAnsi="Tahoma" w:cs="Tahoma"/>
                <w:sz w:val="21"/>
                <w:szCs w:val="21"/>
              </w:rPr>
              <w:t>10 + 29 dialects</w:t>
            </w:r>
          </w:p>
        </w:tc>
        <w:tc>
          <w:tcPr>
            <w:tcW w:w="1998" w:type="dxa"/>
          </w:tcPr>
          <w:p w14:paraId="1BB87BEA" w14:textId="77777777" w:rsidR="001E527D" w:rsidRPr="00045C12" w:rsidRDefault="001E527D" w:rsidP="00CE0CAC">
            <w:pPr>
              <w:spacing w:line="360" w:lineRule="auto"/>
              <w:jc w:val="center"/>
              <w:rPr>
                <w:rFonts w:ascii="Tahoma" w:hAnsi="Tahoma" w:cs="Tahoma"/>
                <w:b/>
                <w:color w:val="4472C4" w:themeColor="accent1"/>
                <w:sz w:val="21"/>
                <w:szCs w:val="21"/>
              </w:rPr>
            </w:pPr>
            <w:r>
              <w:rPr>
                <w:rFonts w:ascii="Tahoma" w:hAnsi="Tahoma" w:cs="Tahoma"/>
                <w:b/>
                <w:color w:val="4472C4" w:themeColor="accent1"/>
                <w:sz w:val="21"/>
                <w:szCs w:val="21"/>
              </w:rPr>
              <w:t>GOOD</w:t>
            </w:r>
          </w:p>
        </w:tc>
      </w:tr>
    </w:tbl>
    <w:p w14:paraId="516C68DC" w14:textId="77777777" w:rsidR="001E527D" w:rsidRPr="00F7243C" w:rsidRDefault="001E527D" w:rsidP="001E527D">
      <w:pPr>
        <w:spacing w:line="360" w:lineRule="auto"/>
        <w:rPr>
          <w:rFonts w:ascii="Tahoma" w:hAnsi="Tahoma" w:cs="Tahoma"/>
          <w:sz w:val="21"/>
          <w:szCs w:val="21"/>
        </w:rPr>
      </w:pPr>
    </w:p>
    <w:p w14:paraId="46FFA812"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lastRenderedPageBreak/>
        <w:t>Volume and pitch analysis</w:t>
      </w:r>
    </w:p>
    <w:p w14:paraId="58DFA6CF"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 xml:space="preserve">One of </w:t>
      </w:r>
      <w:proofErr w:type="spellStart"/>
      <w:r>
        <w:rPr>
          <w:rFonts w:ascii="Tahoma" w:hAnsi="Tahoma" w:cs="Times New Roman"/>
          <w:sz w:val="21"/>
          <w:szCs w:val="21"/>
        </w:rPr>
        <w:t>Gailbot’s</w:t>
      </w:r>
      <w:proofErr w:type="spellEnd"/>
      <w:r>
        <w:rPr>
          <w:rFonts w:ascii="Tahoma" w:hAnsi="Tahoma" w:cs="Times New Roman"/>
          <w:sz w:val="21"/>
          <w:szCs w:val="21"/>
        </w:rPr>
        <w:t xml:space="preserve"> main developmental goals is the production of transcripts that capture structural features of conversation including prosody, intonation, and volume. </w:t>
      </w:r>
    </w:p>
    <w:p w14:paraId="170F3F19" w14:textId="77777777" w:rsidR="001E527D" w:rsidRDefault="001E527D" w:rsidP="001E527D">
      <w:pPr>
        <w:tabs>
          <w:tab w:val="left" w:pos="2055"/>
        </w:tabs>
        <w:spacing w:line="360" w:lineRule="auto"/>
        <w:rPr>
          <w:rFonts w:ascii="Tahoma" w:hAnsi="Tahoma" w:cs="Times New Roman"/>
          <w:sz w:val="21"/>
          <w:szCs w:val="21"/>
        </w:rPr>
      </w:pPr>
    </w:p>
    <w:p w14:paraId="3EF46B23"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 xml:space="preserve">Volume analysis is an unsolved natural language processing problem that requires a complex statistical model to identify and classify parts of an audio signal higher and lower than specific thresholds. </w:t>
      </w:r>
    </w:p>
    <w:p w14:paraId="41BEFB60" w14:textId="77777777" w:rsidR="001E527D" w:rsidRDefault="001E527D" w:rsidP="001E527D">
      <w:pPr>
        <w:tabs>
          <w:tab w:val="left" w:pos="2055"/>
        </w:tabs>
        <w:spacing w:line="360" w:lineRule="auto"/>
        <w:rPr>
          <w:rFonts w:ascii="Tahoma" w:hAnsi="Tahoma" w:cs="Times New Roman"/>
          <w:sz w:val="21"/>
          <w:szCs w:val="21"/>
        </w:rPr>
      </w:pPr>
    </w:p>
    <w:p w14:paraId="56BE6DA9"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 xml:space="preserve">Pitch analysis is also an unsolved NLP problem. This is because it is difficult to map pitch changes in the audio signal to the word being identified at that point in the text transcript. Additionally, there is no statistical model that defines a high pitch, low pitch, and a relation to the average pitch. </w:t>
      </w:r>
    </w:p>
    <w:p w14:paraId="6281D9CA" w14:textId="77777777" w:rsidR="001E527D" w:rsidRDefault="001E527D" w:rsidP="001E527D">
      <w:pPr>
        <w:tabs>
          <w:tab w:val="left" w:pos="2055"/>
        </w:tabs>
        <w:spacing w:line="360" w:lineRule="auto"/>
        <w:rPr>
          <w:rFonts w:ascii="Tahoma" w:hAnsi="Tahoma" w:cs="Times New Roman"/>
          <w:sz w:val="21"/>
          <w:szCs w:val="21"/>
        </w:rPr>
      </w:pPr>
    </w:p>
    <w:p w14:paraId="2A8CFBB7"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As of yet, we have been unable to determine an algorithm that will be able to identify volume levels and pitch and transcribe them for human voice. Most existing analysis tools are optimized for music.</w:t>
      </w:r>
    </w:p>
    <w:p w14:paraId="7DA17371" w14:textId="77777777" w:rsidR="001E527D" w:rsidRDefault="001E527D" w:rsidP="001E527D">
      <w:pPr>
        <w:tabs>
          <w:tab w:val="left" w:pos="2055"/>
        </w:tabs>
        <w:spacing w:line="360" w:lineRule="auto"/>
        <w:rPr>
          <w:rFonts w:ascii="Tahoma" w:hAnsi="Tahoma" w:cs="Times New Roman"/>
          <w:sz w:val="21"/>
          <w:szCs w:val="21"/>
        </w:rPr>
      </w:pPr>
    </w:p>
    <w:p w14:paraId="35D6BFB2" w14:textId="77777777" w:rsidR="001E527D" w:rsidRDefault="001E527D" w:rsidP="001E527D">
      <w:pPr>
        <w:tabs>
          <w:tab w:val="left" w:pos="2055"/>
        </w:tabs>
        <w:spacing w:line="360" w:lineRule="auto"/>
        <w:rPr>
          <w:rFonts w:ascii="Tahoma" w:hAnsi="Tahoma" w:cs="Times New Roman"/>
          <w:sz w:val="21"/>
          <w:szCs w:val="21"/>
        </w:rPr>
      </w:pPr>
    </w:p>
    <w:p w14:paraId="0A84DD12" w14:textId="77777777" w:rsidR="001E527D" w:rsidRDefault="001E527D" w:rsidP="001E527D">
      <w:pPr>
        <w:tabs>
          <w:tab w:val="left" w:pos="2055"/>
        </w:tabs>
        <w:spacing w:line="360" w:lineRule="auto"/>
        <w:jc w:val="center"/>
        <w:rPr>
          <w:rFonts w:ascii="Tahoma" w:hAnsi="Tahoma" w:cs="Times New Roman"/>
          <w:b/>
          <w:sz w:val="21"/>
          <w:szCs w:val="21"/>
        </w:rPr>
      </w:pPr>
      <w:r>
        <w:rPr>
          <w:rFonts w:ascii="Tahoma" w:hAnsi="Tahoma" w:cs="Times New Roman"/>
          <w:b/>
          <w:sz w:val="21"/>
          <w:szCs w:val="21"/>
        </w:rPr>
        <w:t>Challenges in volume and pitch analysis</w:t>
      </w:r>
    </w:p>
    <w:p w14:paraId="2621A101" w14:textId="77777777" w:rsidR="001E527D" w:rsidRDefault="001E527D" w:rsidP="001E527D">
      <w:pPr>
        <w:tabs>
          <w:tab w:val="left" w:pos="2055"/>
        </w:tabs>
        <w:spacing w:line="360" w:lineRule="auto"/>
        <w:jc w:val="center"/>
        <w:rPr>
          <w:rFonts w:ascii="Tahoma" w:hAnsi="Tahoma" w:cs="Times New Roman"/>
          <w:b/>
          <w:sz w:val="21"/>
          <w:szCs w:val="21"/>
        </w:rPr>
      </w:pPr>
    </w:p>
    <w:tbl>
      <w:tblPr>
        <w:tblStyle w:val="TableGrid"/>
        <w:tblW w:w="10255" w:type="dxa"/>
        <w:tblLook w:val="04A0" w:firstRow="1" w:lastRow="0" w:firstColumn="1" w:lastColumn="0" w:noHBand="0" w:noVBand="1"/>
      </w:tblPr>
      <w:tblGrid>
        <w:gridCol w:w="2065"/>
        <w:gridCol w:w="4410"/>
        <w:gridCol w:w="3780"/>
      </w:tblGrid>
      <w:tr w:rsidR="001E527D" w14:paraId="3A473AB4" w14:textId="77777777" w:rsidTr="00CE0CAC">
        <w:tc>
          <w:tcPr>
            <w:tcW w:w="2065" w:type="dxa"/>
          </w:tcPr>
          <w:p w14:paraId="732A764E" w14:textId="77777777" w:rsidR="001E527D" w:rsidRPr="00CE0871" w:rsidRDefault="001E527D" w:rsidP="00CE0CAC">
            <w:pPr>
              <w:tabs>
                <w:tab w:val="left" w:pos="2055"/>
              </w:tabs>
              <w:spacing w:line="360" w:lineRule="auto"/>
              <w:jc w:val="center"/>
              <w:rPr>
                <w:rFonts w:ascii="Tahoma" w:hAnsi="Tahoma" w:cs="Times New Roman"/>
                <w:b/>
                <w:sz w:val="21"/>
                <w:szCs w:val="21"/>
              </w:rPr>
            </w:pPr>
            <w:r>
              <w:rPr>
                <w:rFonts w:ascii="Tahoma" w:hAnsi="Tahoma" w:cs="Times New Roman"/>
                <w:b/>
                <w:sz w:val="21"/>
                <w:szCs w:val="21"/>
              </w:rPr>
              <w:t>Analysis type</w:t>
            </w:r>
          </w:p>
        </w:tc>
        <w:tc>
          <w:tcPr>
            <w:tcW w:w="4410" w:type="dxa"/>
          </w:tcPr>
          <w:p w14:paraId="3F099176" w14:textId="77777777" w:rsidR="001E527D" w:rsidRPr="004A664E" w:rsidRDefault="001E527D" w:rsidP="00CE0CAC">
            <w:pPr>
              <w:tabs>
                <w:tab w:val="left" w:pos="2055"/>
              </w:tabs>
              <w:spacing w:line="360" w:lineRule="auto"/>
              <w:jc w:val="center"/>
              <w:rPr>
                <w:rFonts w:ascii="Tahoma" w:hAnsi="Tahoma" w:cs="Times New Roman"/>
                <w:b/>
                <w:sz w:val="21"/>
                <w:szCs w:val="21"/>
              </w:rPr>
            </w:pPr>
            <w:r w:rsidRPr="004A664E">
              <w:rPr>
                <w:rFonts w:ascii="Tahoma" w:hAnsi="Tahoma" w:cs="Times New Roman"/>
                <w:b/>
                <w:sz w:val="21"/>
                <w:szCs w:val="21"/>
              </w:rPr>
              <w:t>Challenge</w:t>
            </w:r>
          </w:p>
        </w:tc>
        <w:tc>
          <w:tcPr>
            <w:tcW w:w="3780" w:type="dxa"/>
          </w:tcPr>
          <w:p w14:paraId="6D1E30E9" w14:textId="77777777" w:rsidR="001E527D" w:rsidRPr="004A664E" w:rsidRDefault="001E527D" w:rsidP="00CE0CAC">
            <w:pPr>
              <w:tabs>
                <w:tab w:val="left" w:pos="2055"/>
              </w:tabs>
              <w:spacing w:line="360" w:lineRule="auto"/>
              <w:jc w:val="center"/>
              <w:rPr>
                <w:rFonts w:ascii="Tahoma" w:hAnsi="Tahoma" w:cs="Times New Roman"/>
                <w:b/>
                <w:sz w:val="21"/>
                <w:szCs w:val="21"/>
              </w:rPr>
            </w:pPr>
            <w:r>
              <w:rPr>
                <w:rFonts w:ascii="Tahoma" w:hAnsi="Tahoma" w:cs="Times New Roman"/>
                <w:b/>
                <w:sz w:val="21"/>
                <w:szCs w:val="21"/>
              </w:rPr>
              <w:t>Potential Solutions</w:t>
            </w:r>
          </w:p>
        </w:tc>
      </w:tr>
      <w:tr w:rsidR="001E527D" w14:paraId="6F1618D7" w14:textId="77777777" w:rsidTr="00CE0CAC">
        <w:tc>
          <w:tcPr>
            <w:tcW w:w="2065" w:type="dxa"/>
          </w:tcPr>
          <w:p w14:paraId="59A3E022" w14:textId="77777777" w:rsidR="001E527D" w:rsidRDefault="001E527D" w:rsidP="00CE0CAC">
            <w:pPr>
              <w:tabs>
                <w:tab w:val="left" w:pos="2055"/>
              </w:tabs>
              <w:spacing w:line="360" w:lineRule="auto"/>
              <w:jc w:val="center"/>
              <w:rPr>
                <w:rFonts w:ascii="Tahoma" w:hAnsi="Tahoma" w:cs="Times New Roman"/>
                <w:sz w:val="21"/>
                <w:szCs w:val="21"/>
              </w:rPr>
            </w:pPr>
            <w:r>
              <w:rPr>
                <w:rFonts w:ascii="Tahoma" w:hAnsi="Tahoma" w:cs="Times New Roman"/>
                <w:sz w:val="21"/>
                <w:szCs w:val="21"/>
              </w:rPr>
              <w:t>Volume analysis</w:t>
            </w:r>
          </w:p>
        </w:tc>
        <w:tc>
          <w:tcPr>
            <w:tcW w:w="4410" w:type="dxa"/>
          </w:tcPr>
          <w:p w14:paraId="7EDA62E5"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Statistical model needed</w:t>
            </w:r>
          </w:p>
          <w:p w14:paraId="1B10F6A3"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Difficult to calculate average volume using audio signal.</w:t>
            </w:r>
          </w:p>
          <w:p w14:paraId="74D28009"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No large data set available for supervised learning to form a machine learning model.</w:t>
            </w:r>
          </w:p>
          <w:p w14:paraId="4A86DBA5" w14:textId="77777777" w:rsidR="001E527D" w:rsidRPr="00513E0E"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 xml:space="preserve">Lack of speaker </w:t>
            </w:r>
            <w:proofErr w:type="spellStart"/>
            <w:r>
              <w:rPr>
                <w:rFonts w:ascii="Tahoma" w:hAnsi="Tahoma" w:cs="Times New Roman"/>
                <w:sz w:val="21"/>
                <w:szCs w:val="21"/>
              </w:rPr>
              <w:t>diarisation</w:t>
            </w:r>
            <w:proofErr w:type="spellEnd"/>
            <w:r>
              <w:rPr>
                <w:rFonts w:ascii="Tahoma" w:hAnsi="Tahoma" w:cs="Times New Roman"/>
                <w:sz w:val="21"/>
                <w:szCs w:val="21"/>
              </w:rPr>
              <w:t xml:space="preserve"> prevents analysis for the dialogue model.</w:t>
            </w:r>
          </w:p>
        </w:tc>
        <w:tc>
          <w:tcPr>
            <w:tcW w:w="3780" w:type="dxa"/>
          </w:tcPr>
          <w:p w14:paraId="32A524E1"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Develop a model using audio signal intensity for a time series.</w:t>
            </w:r>
          </w:p>
          <w:p w14:paraId="0484A0B6" w14:textId="77777777" w:rsidR="001E527D" w:rsidRPr="00513E0E"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Use lowpass / high pass filters to remove additional data before analysis</w:t>
            </w:r>
          </w:p>
        </w:tc>
      </w:tr>
      <w:tr w:rsidR="001E527D" w14:paraId="18EEA9A9" w14:textId="77777777" w:rsidTr="00CE0CAC">
        <w:tc>
          <w:tcPr>
            <w:tcW w:w="2065" w:type="dxa"/>
          </w:tcPr>
          <w:p w14:paraId="3DC3EF2F" w14:textId="77777777" w:rsidR="001E527D" w:rsidRDefault="001E527D" w:rsidP="00CE0CAC">
            <w:pPr>
              <w:tabs>
                <w:tab w:val="left" w:pos="2055"/>
              </w:tabs>
              <w:spacing w:line="360" w:lineRule="auto"/>
              <w:jc w:val="center"/>
              <w:rPr>
                <w:rFonts w:ascii="Tahoma" w:hAnsi="Tahoma" w:cs="Times New Roman"/>
                <w:sz w:val="21"/>
                <w:szCs w:val="21"/>
              </w:rPr>
            </w:pPr>
            <w:r>
              <w:rPr>
                <w:rFonts w:ascii="Tahoma" w:hAnsi="Tahoma" w:cs="Times New Roman"/>
                <w:sz w:val="21"/>
                <w:szCs w:val="21"/>
              </w:rPr>
              <w:t>Pitch analysis</w:t>
            </w:r>
          </w:p>
        </w:tc>
        <w:tc>
          <w:tcPr>
            <w:tcW w:w="4410" w:type="dxa"/>
          </w:tcPr>
          <w:p w14:paraId="20BBBA50"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No model to classify high and low pitch.</w:t>
            </w:r>
          </w:p>
          <w:p w14:paraId="5CE7598A" w14:textId="77777777" w:rsidR="001E527D" w:rsidRPr="00245070"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Difficult to map pitch of an audio sample to the exact word.</w:t>
            </w:r>
          </w:p>
        </w:tc>
        <w:tc>
          <w:tcPr>
            <w:tcW w:w="3780" w:type="dxa"/>
          </w:tcPr>
          <w:p w14:paraId="3262F21A" w14:textId="77777777" w:rsidR="001E527D" w:rsidRDefault="001E527D" w:rsidP="00CE0CAC">
            <w:pPr>
              <w:pStyle w:val="ListParagraph"/>
              <w:numPr>
                <w:ilvl w:val="0"/>
                <w:numId w:val="9"/>
              </w:numPr>
              <w:tabs>
                <w:tab w:val="left" w:pos="2055"/>
              </w:tabs>
              <w:spacing w:line="360" w:lineRule="auto"/>
              <w:rPr>
                <w:rFonts w:ascii="Tahoma" w:hAnsi="Tahoma" w:cs="Times New Roman"/>
                <w:sz w:val="21"/>
                <w:szCs w:val="21"/>
              </w:rPr>
            </w:pPr>
            <w:r>
              <w:rPr>
                <w:rFonts w:ascii="Tahoma" w:hAnsi="Tahoma" w:cs="Times New Roman"/>
                <w:sz w:val="21"/>
                <w:szCs w:val="21"/>
              </w:rPr>
              <w:t>Construct a model to find the average pitch and use thresholds for classification.</w:t>
            </w:r>
          </w:p>
        </w:tc>
      </w:tr>
    </w:tbl>
    <w:p w14:paraId="16EF868C" w14:textId="77777777" w:rsidR="001E527D" w:rsidRPr="00CE0871" w:rsidRDefault="001E527D" w:rsidP="001E527D">
      <w:pPr>
        <w:tabs>
          <w:tab w:val="left" w:pos="2055"/>
        </w:tabs>
        <w:spacing w:line="360" w:lineRule="auto"/>
        <w:jc w:val="center"/>
        <w:rPr>
          <w:rFonts w:ascii="Tahoma" w:hAnsi="Tahoma" w:cs="Times New Roman"/>
          <w:sz w:val="21"/>
          <w:szCs w:val="21"/>
        </w:rPr>
      </w:pPr>
    </w:p>
    <w:p w14:paraId="7E096DA4" w14:textId="77777777" w:rsidR="001E527D" w:rsidRDefault="001E527D" w:rsidP="001E527D">
      <w:pPr>
        <w:tabs>
          <w:tab w:val="left" w:pos="2055"/>
        </w:tabs>
        <w:rPr>
          <w:rFonts w:ascii="Tahoma" w:hAnsi="Tahoma" w:cs="Times New Roman"/>
          <w:sz w:val="21"/>
          <w:szCs w:val="21"/>
        </w:rPr>
      </w:pPr>
    </w:p>
    <w:p w14:paraId="4AC0230A" w14:textId="77777777" w:rsidR="001E527D" w:rsidRPr="00404B49"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lastRenderedPageBreak/>
        <w:t>Acknowledgements and References</w:t>
      </w:r>
    </w:p>
    <w:p w14:paraId="480D1737" w14:textId="77777777" w:rsidR="001E527D" w:rsidRDefault="001E527D" w:rsidP="001E527D">
      <w:pPr>
        <w:tabs>
          <w:tab w:val="left" w:pos="2055"/>
        </w:tabs>
        <w:rPr>
          <w:rFonts w:ascii="Tahoma" w:hAnsi="Tahoma" w:cs="Times New Roman"/>
          <w:sz w:val="21"/>
          <w:szCs w:val="21"/>
        </w:rPr>
      </w:pPr>
    </w:p>
    <w:p w14:paraId="394077FE" w14:textId="77777777" w:rsidR="001E527D" w:rsidRDefault="001E527D" w:rsidP="001E527D">
      <w:pPr>
        <w:tabs>
          <w:tab w:val="left" w:pos="2055"/>
        </w:tabs>
        <w:rPr>
          <w:rFonts w:ascii="Tahoma" w:hAnsi="Tahoma" w:cs="Times New Roman"/>
          <w:b/>
          <w:bCs/>
          <w:sz w:val="21"/>
          <w:szCs w:val="21"/>
        </w:rPr>
      </w:pPr>
    </w:p>
    <w:p w14:paraId="79480B09" w14:textId="77777777" w:rsidR="001E527D" w:rsidRDefault="001E527D" w:rsidP="001E527D">
      <w:pPr>
        <w:tabs>
          <w:tab w:val="left" w:pos="2055"/>
        </w:tabs>
        <w:spacing w:line="360" w:lineRule="auto"/>
        <w:rPr>
          <w:rFonts w:ascii="Tahoma" w:hAnsi="Tahoma" w:cs="Times New Roman"/>
          <w:b/>
          <w:bCs/>
          <w:sz w:val="21"/>
          <w:szCs w:val="21"/>
        </w:rPr>
      </w:pPr>
      <w:r>
        <w:rPr>
          <w:rFonts w:ascii="Tahoma" w:hAnsi="Tahoma" w:cs="Times New Roman"/>
          <w:b/>
          <w:bCs/>
          <w:sz w:val="21"/>
          <w:szCs w:val="21"/>
        </w:rPr>
        <w:t>Acknowledgements</w:t>
      </w:r>
    </w:p>
    <w:p w14:paraId="5BDC4836" w14:textId="77777777" w:rsidR="001E527D" w:rsidRDefault="001E527D" w:rsidP="001E527D">
      <w:pPr>
        <w:tabs>
          <w:tab w:val="left" w:pos="2055"/>
        </w:tabs>
        <w:spacing w:line="360" w:lineRule="auto"/>
        <w:rPr>
          <w:rFonts w:ascii="Tahoma" w:hAnsi="Tahoma" w:cs="Tahoma"/>
          <w:sz w:val="21"/>
          <w:szCs w:val="21"/>
        </w:rPr>
      </w:pPr>
      <w:r>
        <w:rPr>
          <w:rFonts w:ascii="Tahoma" w:hAnsi="Tahoma" w:cs="Times New Roman"/>
          <w:bCs/>
          <w:sz w:val="21"/>
          <w:szCs w:val="21"/>
        </w:rPr>
        <w:t xml:space="preserve">Gailbot </w:t>
      </w:r>
      <w:del w:id="44" w:author="Saul Albert" w:date="2019-07-11T11:22:00Z">
        <w:r w:rsidDel="008726B8">
          <w:rPr>
            <w:rFonts w:ascii="Tahoma" w:hAnsi="Tahoma" w:cs="Times New Roman"/>
            <w:bCs/>
            <w:sz w:val="21"/>
            <w:szCs w:val="21"/>
          </w:rPr>
          <w:delText>development is attributed to the hard work of all members of the</w:delText>
        </w:r>
      </w:del>
      <w:ins w:id="45" w:author="Saul Albert" w:date="2019-07-11T11:22:00Z">
        <w:r>
          <w:rPr>
            <w:rFonts w:ascii="Tahoma" w:hAnsi="Tahoma" w:cs="Times New Roman"/>
            <w:bCs/>
            <w:sz w:val="21"/>
            <w:szCs w:val="21"/>
          </w:rPr>
          <w:t>is a project of the</w:t>
        </w:r>
      </w:ins>
      <w:r>
        <w:rPr>
          <w:rFonts w:ascii="Tahoma" w:hAnsi="Tahoma" w:cs="Times New Roman"/>
          <w:bCs/>
          <w:sz w:val="21"/>
          <w:szCs w:val="21"/>
        </w:rPr>
        <w:t xml:space="preserve"> </w:t>
      </w:r>
      <w:hyperlink r:id="rId50" w:history="1">
        <w:r w:rsidRPr="00421ABD">
          <w:rPr>
            <w:rStyle w:val="Hyperlink"/>
            <w:rFonts w:ascii="Tahoma" w:hAnsi="Tahoma" w:cs="Times New Roman"/>
            <w:bCs/>
            <w:sz w:val="21"/>
            <w:szCs w:val="21"/>
          </w:rPr>
          <w:t>Human Interaction Lab at Tufts</w:t>
        </w:r>
      </w:hyperlink>
      <w:r>
        <w:rPr>
          <w:rFonts w:ascii="Tahoma" w:hAnsi="Tahoma" w:cs="Times New Roman"/>
          <w:bCs/>
          <w:sz w:val="21"/>
          <w:szCs w:val="21"/>
        </w:rPr>
        <w:t xml:space="preserve"> </w:t>
      </w:r>
      <w:del w:id="46" w:author="Saul Albert" w:date="2019-07-11T11:22:00Z">
        <w:r w:rsidDel="008726B8">
          <w:rPr>
            <w:rFonts w:ascii="Tahoma" w:hAnsi="Tahoma" w:cs="Times New Roman"/>
            <w:bCs/>
            <w:sz w:val="21"/>
            <w:szCs w:val="21"/>
          </w:rPr>
          <w:delText xml:space="preserve">and </w:delText>
        </w:r>
        <w:r w:rsidDel="008726B8">
          <w:fldChar w:fldCharType="begin"/>
        </w:r>
        <w:r w:rsidDel="008726B8">
          <w:delInstrText xml:space="preserve"> HYPERLINK "https://www.lboro.ac.uk/subjects/communication-media/staff/saul-albert/" </w:delInstrText>
        </w:r>
        <w:r w:rsidDel="008726B8">
          <w:fldChar w:fldCharType="separate"/>
        </w:r>
        <w:r w:rsidRPr="003E0955" w:rsidDel="008726B8">
          <w:rPr>
            <w:rStyle w:val="Hyperlink"/>
            <w:rFonts w:ascii="Tahoma" w:hAnsi="Tahoma" w:cs="Tahoma"/>
            <w:sz w:val="21"/>
            <w:szCs w:val="21"/>
          </w:rPr>
          <w:delText xml:space="preserve">Dr. Saul Albert </w:delText>
        </w:r>
        <w:r w:rsidDel="008726B8">
          <w:rPr>
            <w:rStyle w:val="Hyperlink"/>
            <w:rFonts w:ascii="Tahoma" w:hAnsi="Tahoma" w:cs="Tahoma"/>
            <w:sz w:val="21"/>
            <w:szCs w:val="21"/>
          </w:rPr>
          <w:fldChar w:fldCharType="end"/>
        </w:r>
        <w:r w:rsidRPr="003E0955" w:rsidDel="008726B8">
          <w:rPr>
            <w:rFonts w:ascii="Tahoma" w:hAnsi="Tahoma" w:cs="Tahoma"/>
            <w:sz w:val="21"/>
            <w:szCs w:val="21"/>
          </w:rPr>
          <w:delText>at Loughborough University, UK</w:delText>
        </w:r>
        <w:r w:rsidDel="008726B8">
          <w:rPr>
            <w:rFonts w:ascii="Tahoma" w:hAnsi="Tahoma" w:cs="Tahoma"/>
            <w:sz w:val="21"/>
            <w:szCs w:val="21"/>
          </w:rPr>
          <w:delText>.</w:delText>
        </w:r>
      </w:del>
      <w:ins w:id="47" w:author="Saul Albert" w:date="2019-07-11T11:22:00Z">
        <w:r>
          <w:rPr>
            <w:rFonts w:ascii="Tahoma" w:hAnsi="Tahoma" w:cs="Times New Roman"/>
            <w:bCs/>
            <w:sz w:val="21"/>
            <w:szCs w:val="21"/>
          </w:rPr>
          <w:t>University</w:t>
        </w:r>
      </w:ins>
    </w:p>
    <w:p w14:paraId="2CCB27D8" w14:textId="77777777" w:rsidR="001E527D" w:rsidRDefault="001E527D" w:rsidP="001E527D">
      <w:pPr>
        <w:tabs>
          <w:tab w:val="left" w:pos="2055"/>
        </w:tabs>
        <w:spacing w:line="360" w:lineRule="auto"/>
        <w:rPr>
          <w:rFonts w:ascii="Tahoma" w:hAnsi="Tahoma" w:cs="Tahoma"/>
          <w:sz w:val="21"/>
          <w:szCs w:val="21"/>
        </w:rPr>
      </w:pPr>
      <w:r>
        <w:rPr>
          <w:rFonts w:ascii="Tahoma" w:hAnsi="Tahoma" w:cs="Tahoma"/>
          <w:sz w:val="21"/>
          <w:szCs w:val="21"/>
        </w:rPr>
        <w:t>Following is a list of all members of the development team:</w:t>
      </w:r>
    </w:p>
    <w:p w14:paraId="08C45659" w14:textId="77777777" w:rsidR="001E527D" w:rsidRDefault="001E527D" w:rsidP="001E527D">
      <w:pPr>
        <w:pStyle w:val="ListParagraph"/>
        <w:numPr>
          <w:ilvl w:val="0"/>
          <w:numId w:val="12"/>
        </w:numPr>
        <w:tabs>
          <w:tab w:val="left" w:pos="2055"/>
        </w:tabs>
        <w:spacing w:line="360" w:lineRule="auto"/>
        <w:rPr>
          <w:rFonts w:ascii="Tahoma" w:hAnsi="Tahoma" w:cs="Tahoma"/>
          <w:sz w:val="21"/>
          <w:szCs w:val="21"/>
        </w:rPr>
      </w:pPr>
      <w:hyperlink r:id="rId51" w:history="1">
        <w:r w:rsidRPr="006C1580">
          <w:rPr>
            <w:rStyle w:val="Hyperlink"/>
            <w:rFonts w:ascii="Tahoma" w:hAnsi="Tahoma" w:cs="Tahoma"/>
            <w:sz w:val="21"/>
            <w:szCs w:val="21"/>
          </w:rPr>
          <w:t>Muhammad Umair</w:t>
        </w:r>
      </w:hyperlink>
      <w:r>
        <w:rPr>
          <w:rFonts w:ascii="Tahoma" w:hAnsi="Tahoma" w:cs="Tahoma"/>
          <w:sz w:val="21"/>
          <w:szCs w:val="21"/>
        </w:rPr>
        <w:t xml:space="preserve"> (Tufts University)</w:t>
      </w:r>
    </w:p>
    <w:p w14:paraId="6F3155BE" w14:textId="77777777" w:rsidR="001E527D" w:rsidRDefault="001E527D" w:rsidP="001E527D">
      <w:pPr>
        <w:pStyle w:val="ListParagraph"/>
        <w:numPr>
          <w:ilvl w:val="0"/>
          <w:numId w:val="12"/>
        </w:numPr>
        <w:tabs>
          <w:tab w:val="left" w:pos="2055"/>
        </w:tabs>
        <w:spacing w:line="360" w:lineRule="auto"/>
        <w:rPr>
          <w:rFonts w:ascii="Tahoma" w:hAnsi="Tahoma" w:cs="Tahoma"/>
          <w:sz w:val="21"/>
          <w:szCs w:val="21"/>
        </w:rPr>
      </w:pPr>
      <w:hyperlink r:id="rId52" w:history="1">
        <w:r w:rsidRPr="004058A5">
          <w:rPr>
            <w:rStyle w:val="Hyperlink"/>
            <w:rFonts w:ascii="Tahoma" w:hAnsi="Tahoma" w:cs="Tahoma"/>
            <w:sz w:val="21"/>
            <w:szCs w:val="21"/>
          </w:rPr>
          <w:t>Julia Mertens</w:t>
        </w:r>
      </w:hyperlink>
      <w:r>
        <w:rPr>
          <w:rFonts w:ascii="Tahoma" w:hAnsi="Tahoma" w:cs="Tahoma"/>
          <w:sz w:val="21"/>
          <w:szCs w:val="21"/>
        </w:rPr>
        <w:t xml:space="preserve"> (Tufts University)</w:t>
      </w:r>
    </w:p>
    <w:p w14:paraId="52B349D1" w14:textId="77777777" w:rsidR="001E527D" w:rsidRDefault="001E527D" w:rsidP="001E527D">
      <w:pPr>
        <w:pStyle w:val="ListParagraph"/>
        <w:numPr>
          <w:ilvl w:val="0"/>
          <w:numId w:val="12"/>
        </w:numPr>
        <w:tabs>
          <w:tab w:val="left" w:pos="2055"/>
        </w:tabs>
        <w:spacing w:line="360" w:lineRule="auto"/>
        <w:rPr>
          <w:rFonts w:ascii="Tahoma" w:hAnsi="Tahoma" w:cs="Tahoma"/>
          <w:sz w:val="21"/>
          <w:szCs w:val="21"/>
        </w:rPr>
      </w:pPr>
      <w:hyperlink r:id="rId53" w:history="1">
        <w:r w:rsidRPr="004058A5">
          <w:rPr>
            <w:rStyle w:val="Hyperlink"/>
            <w:rFonts w:ascii="Tahoma" w:hAnsi="Tahoma" w:cs="Tahoma"/>
            <w:sz w:val="21"/>
            <w:szCs w:val="21"/>
          </w:rPr>
          <w:t>Saul Al</w:t>
        </w:r>
        <w:bookmarkStart w:id="48" w:name="_GoBack"/>
        <w:bookmarkEnd w:id="48"/>
        <w:r w:rsidRPr="004058A5">
          <w:rPr>
            <w:rStyle w:val="Hyperlink"/>
            <w:rFonts w:ascii="Tahoma" w:hAnsi="Tahoma" w:cs="Tahoma"/>
            <w:sz w:val="21"/>
            <w:szCs w:val="21"/>
          </w:rPr>
          <w:t>b</w:t>
        </w:r>
        <w:r w:rsidRPr="004058A5">
          <w:rPr>
            <w:rStyle w:val="Hyperlink"/>
            <w:rFonts w:ascii="Tahoma" w:hAnsi="Tahoma" w:cs="Tahoma"/>
            <w:sz w:val="21"/>
            <w:szCs w:val="21"/>
          </w:rPr>
          <w:t>ert</w:t>
        </w:r>
      </w:hyperlink>
      <w:r>
        <w:rPr>
          <w:rFonts w:ascii="Tahoma" w:hAnsi="Tahoma" w:cs="Tahoma"/>
          <w:sz w:val="21"/>
          <w:szCs w:val="21"/>
        </w:rPr>
        <w:t xml:space="preserve"> (</w:t>
      </w:r>
      <w:r w:rsidRPr="003E0955">
        <w:rPr>
          <w:rFonts w:ascii="Tahoma" w:hAnsi="Tahoma" w:cs="Tahoma"/>
          <w:sz w:val="21"/>
          <w:szCs w:val="21"/>
        </w:rPr>
        <w:t>Loughborough University</w:t>
      </w:r>
      <w:r>
        <w:rPr>
          <w:rFonts w:ascii="Tahoma" w:hAnsi="Tahoma" w:cs="Tahoma"/>
          <w:sz w:val="21"/>
          <w:szCs w:val="21"/>
        </w:rPr>
        <w:t>)</w:t>
      </w:r>
    </w:p>
    <w:p w14:paraId="4323B111" w14:textId="77777777" w:rsidR="001E527D" w:rsidRDefault="001E527D" w:rsidP="001E527D">
      <w:pPr>
        <w:pStyle w:val="ListParagraph"/>
        <w:numPr>
          <w:ilvl w:val="0"/>
          <w:numId w:val="12"/>
        </w:numPr>
        <w:tabs>
          <w:tab w:val="left" w:pos="2055"/>
        </w:tabs>
        <w:spacing w:line="360" w:lineRule="auto"/>
        <w:rPr>
          <w:rFonts w:ascii="Tahoma" w:hAnsi="Tahoma" w:cs="Tahoma"/>
          <w:sz w:val="21"/>
          <w:szCs w:val="21"/>
        </w:rPr>
      </w:pPr>
      <w:hyperlink r:id="rId54" w:history="1">
        <w:r w:rsidRPr="004058A5">
          <w:rPr>
            <w:rStyle w:val="Hyperlink"/>
            <w:rFonts w:ascii="Tahoma" w:hAnsi="Tahoma" w:cs="Tahoma"/>
            <w:sz w:val="21"/>
            <w:szCs w:val="21"/>
          </w:rPr>
          <w:t xml:space="preserve">Jan. P de </w:t>
        </w:r>
        <w:proofErr w:type="spellStart"/>
        <w:r w:rsidRPr="004058A5">
          <w:rPr>
            <w:rStyle w:val="Hyperlink"/>
            <w:rFonts w:ascii="Tahoma" w:hAnsi="Tahoma" w:cs="Tahoma"/>
            <w:sz w:val="21"/>
            <w:szCs w:val="21"/>
          </w:rPr>
          <w:t>Ruiter</w:t>
        </w:r>
        <w:proofErr w:type="spellEnd"/>
      </w:hyperlink>
      <w:r>
        <w:rPr>
          <w:rFonts w:ascii="Tahoma" w:hAnsi="Tahoma" w:cs="Tahoma"/>
          <w:sz w:val="21"/>
          <w:szCs w:val="21"/>
        </w:rPr>
        <w:t xml:space="preserve"> (Tufts University)</w:t>
      </w:r>
    </w:p>
    <w:p w14:paraId="4B4CA05B" w14:textId="77777777" w:rsidR="001E527D" w:rsidDel="00966906" w:rsidRDefault="001E527D" w:rsidP="001E527D">
      <w:pPr>
        <w:pStyle w:val="ListParagraph"/>
        <w:numPr>
          <w:ilvl w:val="0"/>
          <w:numId w:val="12"/>
        </w:numPr>
        <w:tabs>
          <w:tab w:val="left" w:pos="2055"/>
        </w:tabs>
        <w:spacing w:line="360" w:lineRule="auto"/>
        <w:rPr>
          <w:del w:id="49" w:author="Saul Albert" w:date="2019-07-11T11:41:00Z"/>
          <w:rFonts w:ascii="Tahoma" w:hAnsi="Tahoma" w:cs="Tahoma"/>
          <w:sz w:val="21"/>
          <w:szCs w:val="21"/>
        </w:rPr>
      </w:pPr>
      <w:hyperlink r:id="rId55" w:history="1">
        <w:r w:rsidRPr="004058A5">
          <w:rPr>
            <w:rStyle w:val="Hyperlink"/>
            <w:rFonts w:ascii="Tahoma" w:hAnsi="Tahoma" w:cs="Tahoma"/>
            <w:sz w:val="21"/>
            <w:szCs w:val="21"/>
          </w:rPr>
          <w:t>Lena Warnke</w:t>
        </w:r>
      </w:hyperlink>
      <w:r>
        <w:rPr>
          <w:rFonts w:ascii="Tahoma" w:hAnsi="Tahoma" w:cs="Tahoma"/>
          <w:sz w:val="21"/>
          <w:szCs w:val="21"/>
        </w:rPr>
        <w:t xml:space="preserve"> (Tufts University)</w:t>
      </w:r>
      <w:r w:rsidRPr="007B7E0D">
        <w:rPr>
          <w:rFonts w:ascii="Tahoma" w:hAnsi="Tahoma" w:cs="Tahoma"/>
          <w:sz w:val="21"/>
          <w:szCs w:val="21"/>
        </w:rPr>
        <w:br/>
      </w:r>
    </w:p>
    <w:p w14:paraId="55B0B253" w14:textId="77777777" w:rsidR="001E527D" w:rsidRPr="00966906" w:rsidDel="00966906" w:rsidRDefault="001E527D" w:rsidP="001E527D">
      <w:pPr>
        <w:pStyle w:val="ListParagraph"/>
        <w:numPr>
          <w:ilvl w:val="0"/>
          <w:numId w:val="12"/>
        </w:numPr>
        <w:tabs>
          <w:tab w:val="left" w:pos="2055"/>
        </w:tabs>
        <w:spacing w:line="360" w:lineRule="auto"/>
        <w:rPr>
          <w:del w:id="50" w:author="Saul Albert" w:date="2019-07-11T11:41:00Z"/>
          <w:rFonts w:ascii="Tahoma" w:hAnsi="Tahoma" w:cs="Tahoma"/>
          <w:sz w:val="21"/>
          <w:szCs w:val="21"/>
          <w:rPrChange w:id="51" w:author="Saul Albert" w:date="2019-07-11T11:41:00Z">
            <w:rPr>
              <w:del w:id="52" w:author="Saul Albert" w:date="2019-07-11T11:41:00Z"/>
            </w:rPr>
          </w:rPrChange>
        </w:rPr>
        <w:pPrChange w:id="53" w:author="Saul Albert" w:date="2019-07-11T11:41:00Z">
          <w:pPr>
            <w:tabs>
              <w:tab w:val="left" w:pos="2055"/>
            </w:tabs>
            <w:spacing w:line="360" w:lineRule="auto"/>
          </w:pPr>
        </w:pPrChange>
      </w:pPr>
      <w:del w:id="54" w:author="Saul Albert" w:date="2019-07-11T11:41:00Z">
        <w:r w:rsidRPr="00966906" w:rsidDel="00966906">
          <w:rPr>
            <w:rFonts w:ascii="Tahoma" w:hAnsi="Tahoma" w:cs="Tahoma"/>
            <w:sz w:val="21"/>
            <w:szCs w:val="21"/>
            <w:rPrChange w:id="55" w:author="Saul Albert" w:date="2019-07-11T11:41:00Z">
              <w:rPr/>
            </w:rPrChange>
          </w:rPr>
          <w:delText>Following are a list of projects that served as inspirations for some modules used in Gailbot:</w:delText>
        </w:r>
      </w:del>
    </w:p>
    <w:p w14:paraId="76B6103C" w14:textId="77777777" w:rsidR="001E527D" w:rsidRPr="006C1A7B" w:rsidDel="00966906" w:rsidRDefault="001E527D" w:rsidP="001E527D">
      <w:pPr>
        <w:pStyle w:val="ListParagraph"/>
        <w:rPr>
          <w:del w:id="56" w:author="Saul Albert" w:date="2019-07-11T11:41:00Z"/>
        </w:rPr>
        <w:pPrChange w:id="57" w:author="Saul Albert" w:date="2019-07-11T11:41:00Z">
          <w:pPr>
            <w:pStyle w:val="ListParagraph"/>
            <w:numPr>
              <w:numId w:val="13"/>
            </w:numPr>
            <w:tabs>
              <w:tab w:val="left" w:pos="2055"/>
            </w:tabs>
            <w:spacing w:line="360" w:lineRule="auto"/>
            <w:ind w:hanging="360"/>
          </w:pPr>
        </w:pPrChange>
      </w:pPr>
      <w:del w:id="58" w:author="Saul Albert" w:date="2019-07-11T11:41:00Z">
        <w:r w:rsidDel="00966906">
          <w:fldChar w:fldCharType="begin"/>
        </w:r>
        <w:r w:rsidDel="00966906">
          <w:delInstrText xml:space="preserve"> HYPERLINK "https://github.com/jrgillick/laughter-detection" </w:delInstrText>
        </w:r>
        <w:r w:rsidDel="00966906">
          <w:fldChar w:fldCharType="separate"/>
        </w:r>
        <w:r w:rsidRPr="006C1A7B" w:rsidDel="00966906">
          <w:rPr>
            <w:rStyle w:val="Hyperlink"/>
            <w:rFonts w:ascii="Tahoma" w:hAnsi="Tahoma" w:cs="Tahoma"/>
            <w:sz w:val="21"/>
            <w:szCs w:val="21"/>
          </w:rPr>
          <w:delText>JRGillick’s laughter detection module</w:delText>
        </w:r>
        <w:r w:rsidDel="00966906">
          <w:rPr>
            <w:rStyle w:val="Hyperlink"/>
            <w:rFonts w:ascii="Tahoma" w:hAnsi="Tahoma" w:cs="Tahoma"/>
            <w:sz w:val="21"/>
            <w:szCs w:val="21"/>
          </w:rPr>
          <w:fldChar w:fldCharType="end"/>
        </w:r>
        <w:r w:rsidDel="00966906">
          <w:delText>: Served as an inspiration for Gailbot’s laughter detection module and provided a trained model for detection.</w:delText>
        </w:r>
      </w:del>
    </w:p>
    <w:p w14:paraId="4199D831" w14:textId="77777777" w:rsidR="001E527D" w:rsidRDefault="001E527D" w:rsidP="001E527D">
      <w:pPr>
        <w:pStyle w:val="ListParagraph"/>
        <w:numPr>
          <w:ilvl w:val="0"/>
          <w:numId w:val="12"/>
        </w:numPr>
        <w:tabs>
          <w:tab w:val="left" w:pos="2055"/>
        </w:tabs>
        <w:spacing w:line="360" w:lineRule="auto"/>
        <w:rPr>
          <w:rFonts w:cs="Times New Roman"/>
          <w:b/>
          <w:bCs/>
        </w:rPr>
        <w:pPrChange w:id="59" w:author="Saul Albert" w:date="2019-07-11T11:41:00Z">
          <w:pPr>
            <w:tabs>
              <w:tab w:val="left" w:pos="2055"/>
            </w:tabs>
          </w:pPr>
        </w:pPrChange>
      </w:pPr>
    </w:p>
    <w:p w14:paraId="46079629" w14:textId="77777777" w:rsidR="001E527D" w:rsidRPr="00B37FD1" w:rsidRDefault="001E527D" w:rsidP="001E527D">
      <w:pPr>
        <w:tabs>
          <w:tab w:val="left" w:pos="2055"/>
        </w:tabs>
        <w:rPr>
          <w:rFonts w:ascii="Tahoma" w:hAnsi="Tahoma" w:cs="Times New Roman"/>
          <w:b/>
          <w:bCs/>
          <w:sz w:val="21"/>
          <w:szCs w:val="21"/>
        </w:rPr>
      </w:pPr>
      <w:r w:rsidRPr="00B37FD1">
        <w:rPr>
          <w:rFonts w:ascii="Tahoma" w:hAnsi="Tahoma" w:cs="Times New Roman"/>
          <w:b/>
          <w:bCs/>
          <w:sz w:val="21"/>
          <w:szCs w:val="21"/>
        </w:rPr>
        <w:t xml:space="preserve">References </w:t>
      </w:r>
    </w:p>
    <w:p w14:paraId="2C186BE0" w14:textId="77777777" w:rsidR="001E527D" w:rsidRDefault="001E527D" w:rsidP="001E527D">
      <w:pPr>
        <w:tabs>
          <w:tab w:val="left" w:pos="2055"/>
        </w:tabs>
        <w:rPr>
          <w:rFonts w:ascii="Tahoma" w:hAnsi="Tahoma" w:cs="Times New Roman"/>
          <w:sz w:val="21"/>
          <w:szCs w:val="21"/>
        </w:rPr>
      </w:pPr>
    </w:p>
    <w:p w14:paraId="3FEF4711" w14:textId="77777777" w:rsidR="001E527D" w:rsidRPr="00966906" w:rsidRDefault="001E527D" w:rsidP="001E527D">
      <w:pPr>
        <w:tabs>
          <w:tab w:val="left" w:pos="2055"/>
        </w:tabs>
        <w:ind w:left="360"/>
        <w:rPr>
          <w:rFonts w:ascii="Tahoma" w:hAnsi="Tahoma" w:cs="Times New Roman"/>
          <w:sz w:val="21"/>
          <w:szCs w:val="21"/>
          <w:lang w:val="en-GB"/>
          <w:rPrChange w:id="60" w:author="Saul Albert" w:date="2019-07-11T11:41:00Z">
            <w:rPr>
              <w:lang w:val="en-GB"/>
            </w:rPr>
          </w:rPrChange>
        </w:rPr>
        <w:pPrChange w:id="61" w:author="Saul Albert" w:date="2019-07-11T11:41:00Z">
          <w:pPr>
            <w:pStyle w:val="ListParagraph"/>
            <w:numPr>
              <w:numId w:val="14"/>
            </w:numPr>
            <w:tabs>
              <w:tab w:val="left" w:pos="2055"/>
            </w:tabs>
            <w:ind w:hanging="360"/>
          </w:pPr>
        </w:pPrChange>
      </w:pPr>
      <w:r w:rsidRPr="00966906">
        <w:rPr>
          <w:rFonts w:ascii="Tahoma" w:hAnsi="Tahoma" w:cs="Times New Roman"/>
          <w:sz w:val="21"/>
          <w:szCs w:val="21"/>
          <w:lang w:val="en-GB"/>
          <w:rPrChange w:id="62" w:author="Saul Albert" w:date="2019-07-11T11:41:00Z">
            <w:rPr>
              <w:lang w:val="en-GB"/>
            </w:rPr>
          </w:rPrChange>
        </w:rPr>
        <w:t xml:space="preserve">Hepburn, A., &amp; Bolden, G. B. (2012). The Conversation Analytic Approach to Transcription. In J. </w:t>
      </w:r>
      <w:proofErr w:type="spellStart"/>
      <w:r w:rsidRPr="00966906">
        <w:rPr>
          <w:rFonts w:ascii="Tahoma" w:hAnsi="Tahoma" w:cs="Times New Roman"/>
          <w:sz w:val="21"/>
          <w:szCs w:val="21"/>
          <w:lang w:val="en-GB"/>
          <w:rPrChange w:id="63" w:author="Saul Albert" w:date="2019-07-11T11:41:00Z">
            <w:rPr>
              <w:lang w:val="en-GB"/>
            </w:rPr>
          </w:rPrChange>
        </w:rPr>
        <w:t>Sidnell</w:t>
      </w:r>
      <w:proofErr w:type="spellEnd"/>
      <w:r w:rsidRPr="00966906">
        <w:rPr>
          <w:rFonts w:ascii="Tahoma" w:hAnsi="Tahoma" w:cs="Times New Roman"/>
          <w:sz w:val="21"/>
          <w:szCs w:val="21"/>
          <w:lang w:val="en-GB"/>
          <w:rPrChange w:id="64" w:author="Saul Albert" w:date="2019-07-11T11:41:00Z">
            <w:rPr>
              <w:lang w:val="en-GB"/>
            </w:rPr>
          </w:rPrChange>
        </w:rPr>
        <w:t xml:space="preserve"> &amp; T. Stivers (Eds.), </w:t>
      </w:r>
      <w:r w:rsidRPr="00966906">
        <w:rPr>
          <w:rFonts w:ascii="Tahoma" w:hAnsi="Tahoma" w:cs="Times New Roman"/>
          <w:i/>
          <w:iCs/>
          <w:sz w:val="21"/>
          <w:szCs w:val="21"/>
          <w:lang w:val="en-GB"/>
          <w:rPrChange w:id="65" w:author="Saul Albert" w:date="2019-07-11T11:41:00Z">
            <w:rPr>
              <w:i/>
              <w:iCs/>
              <w:lang w:val="en-GB"/>
            </w:rPr>
          </w:rPrChange>
        </w:rPr>
        <w:t>The Handbook of Conversation Analysis</w:t>
      </w:r>
      <w:r w:rsidRPr="00966906">
        <w:rPr>
          <w:rFonts w:ascii="Tahoma" w:hAnsi="Tahoma" w:cs="Times New Roman"/>
          <w:sz w:val="21"/>
          <w:szCs w:val="21"/>
          <w:lang w:val="en-GB"/>
          <w:rPrChange w:id="66" w:author="Saul Albert" w:date="2019-07-11T11:41:00Z">
            <w:rPr>
              <w:lang w:val="en-GB"/>
            </w:rPr>
          </w:rPrChange>
        </w:rPr>
        <w:t xml:space="preserve"> (pp. 57–76). Oxford: John Wiley &amp; Sons.</w:t>
      </w:r>
    </w:p>
    <w:p w14:paraId="59863715" w14:textId="77777777" w:rsidR="001E527D" w:rsidRDefault="001E527D" w:rsidP="001E527D">
      <w:pPr>
        <w:tabs>
          <w:tab w:val="left" w:pos="2055"/>
        </w:tabs>
        <w:rPr>
          <w:rFonts w:ascii="Tahoma" w:hAnsi="Tahoma" w:cs="Times New Roman"/>
          <w:sz w:val="21"/>
          <w:szCs w:val="21"/>
        </w:rPr>
      </w:pPr>
    </w:p>
    <w:p w14:paraId="0CFC0DA7" w14:textId="77777777" w:rsidR="001E527D" w:rsidRDefault="001E527D" w:rsidP="001E527D">
      <w:pPr>
        <w:tabs>
          <w:tab w:val="left" w:pos="2055"/>
        </w:tabs>
        <w:ind w:left="360"/>
        <w:rPr>
          <w:ins w:id="67" w:author="Saul Albert" w:date="2019-07-11T11:41:00Z"/>
          <w:rFonts w:ascii="Tahoma" w:hAnsi="Tahoma" w:cs="Times New Roman"/>
          <w:sz w:val="21"/>
          <w:szCs w:val="21"/>
          <w:lang w:val="en-GB"/>
        </w:rPr>
      </w:pPr>
      <w:r w:rsidRPr="00966906">
        <w:rPr>
          <w:rFonts w:ascii="Tahoma" w:hAnsi="Tahoma" w:cs="Times New Roman"/>
          <w:sz w:val="21"/>
          <w:szCs w:val="21"/>
          <w:lang w:val="en-GB"/>
          <w:rPrChange w:id="68" w:author="Saul Albert" w:date="2019-07-11T11:41:00Z">
            <w:rPr>
              <w:lang w:val="en-GB"/>
            </w:rPr>
          </w:rPrChange>
        </w:rPr>
        <w:t xml:space="preserve">Jefferson, G. (1988). Preliminary notes on a possible metric which provides for </w:t>
      </w:r>
      <w:proofErr w:type="spellStart"/>
      <w:r w:rsidRPr="00966906">
        <w:rPr>
          <w:rFonts w:ascii="Tahoma" w:hAnsi="Tahoma" w:cs="Times New Roman"/>
          <w:sz w:val="21"/>
          <w:szCs w:val="21"/>
          <w:lang w:val="en-GB"/>
          <w:rPrChange w:id="69" w:author="Saul Albert" w:date="2019-07-11T11:41:00Z">
            <w:rPr>
              <w:lang w:val="en-GB"/>
            </w:rPr>
          </w:rPrChange>
        </w:rPr>
        <w:t>a’standard</w:t>
      </w:r>
      <w:proofErr w:type="spellEnd"/>
      <w:r w:rsidRPr="00966906">
        <w:rPr>
          <w:rFonts w:ascii="Tahoma" w:hAnsi="Tahoma" w:cs="Times New Roman"/>
          <w:sz w:val="21"/>
          <w:szCs w:val="21"/>
          <w:lang w:val="en-GB"/>
          <w:rPrChange w:id="70" w:author="Saul Albert" w:date="2019-07-11T11:41:00Z">
            <w:rPr>
              <w:lang w:val="en-GB"/>
            </w:rPr>
          </w:rPrChange>
        </w:rPr>
        <w:t xml:space="preserve"> </w:t>
      </w:r>
      <w:proofErr w:type="spellStart"/>
      <w:r w:rsidRPr="00966906">
        <w:rPr>
          <w:rFonts w:ascii="Tahoma" w:hAnsi="Tahoma" w:cs="Times New Roman"/>
          <w:sz w:val="21"/>
          <w:szCs w:val="21"/>
          <w:lang w:val="en-GB"/>
          <w:rPrChange w:id="71" w:author="Saul Albert" w:date="2019-07-11T11:41:00Z">
            <w:rPr>
              <w:lang w:val="en-GB"/>
            </w:rPr>
          </w:rPrChange>
        </w:rPr>
        <w:t>maximum’silence</w:t>
      </w:r>
      <w:proofErr w:type="spellEnd"/>
      <w:r w:rsidRPr="00966906">
        <w:rPr>
          <w:rFonts w:ascii="Tahoma" w:hAnsi="Tahoma" w:cs="Times New Roman"/>
          <w:sz w:val="21"/>
          <w:szCs w:val="21"/>
          <w:lang w:val="en-GB"/>
          <w:rPrChange w:id="72" w:author="Saul Albert" w:date="2019-07-11T11:41:00Z">
            <w:rPr>
              <w:lang w:val="en-GB"/>
            </w:rPr>
          </w:rPrChange>
        </w:rPr>
        <w:t xml:space="preserve"> of approximately one second in conversation. In D. Roger &amp; P. Bull (Eds.), </w:t>
      </w:r>
      <w:r w:rsidRPr="00966906">
        <w:rPr>
          <w:rFonts w:ascii="Tahoma" w:hAnsi="Tahoma" w:cs="Times New Roman"/>
          <w:i/>
          <w:iCs/>
          <w:sz w:val="21"/>
          <w:szCs w:val="21"/>
          <w:lang w:val="en-GB"/>
          <w:rPrChange w:id="73" w:author="Saul Albert" w:date="2019-07-11T11:41:00Z">
            <w:rPr>
              <w:i/>
              <w:iCs/>
              <w:lang w:val="en-GB"/>
            </w:rPr>
          </w:rPrChange>
        </w:rPr>
        <w:t>Conversation: An interdisciplinary perspective.</w:t>
      </w:r>
      <w:r w:rsidRPr="00966906">
        <w:rPr>
          <w:rFonts w:ascii="Tahoma" w:hAnsi="Tahoma" w:cs="Times New Roman"/>
          <w:sz w:val="21"/>
          <w:szCs w:val="21"/>
          <w:lang w:val="en-GB"/>
          <w:rPrChange w:id="74" w:author="Saul Albert" w:date="2019-07-11T11:41:00Z">
            <w:rPr>
              <w:lang w:val="en-GB"/>
            </w:rPr>
          </w:rPrChange>
        </w:rPr>
        <w:t xml:space="preserve"> (pp. 166–196). Clevedon, UK: Multilingual Matters.</w:t>
      </w:r>
    </w:p>
    <w:p w14:paraId="3CA47E29" w14:textId="77777777" w:rsidR="001E527D" w:rsidRDefault="001E527D" w:rsidP="001E527D">
      <w:pPr>
        <w:tabs>
          <w:tab w:val="left" w:pos="2055"/>
        </w:tabs>
        <w:ind w:left="360"/>
        <w:rPr>
          <w:ins w:id="75" w:author="Saul Albert" w:date="2019-07-11T11:41:00Z"/>
          <w:rFonts w:ascii="Tahoma" w:hAnsi="Tahoma" w:cs="Times New Roman"/>
          <w:sz w:val="21"/>
          <w:szCs w:val="21"/>
          <w:lang w:val="en-GB"/>
        </w:rPr>
      </w:pPr>
    </w:p>
    <w:p w14:paraId="0D88B11B" w14:textId="77777777" w:rsidR="001E527D" w:rsidRPr="00966906" w:rsidRDefault="001E527D" w:rsidP="001E527D">
      <w:pPr>
        <w:tabs>
          <w:tab w:val="left" w:pos="2055"/>
        </w:tabs>
        <w:ind w:left="360"/>
        <w:rPr>
          <w:ins w:id="76" w:author="Saul Albert" w:date="2019-07-11T11:41:00Z"/>
          <w:rFonts w:ascii="Tahoma" w:hAnsi="Tahoma" w:cs="Times New Roman"/>
          <w:sz w:val="21"/>
          <w:szCs w:val="21"/>
        </w:rPr>
      </w:pPr>
      <w:ins w:id="77" w:author="Saul Albert" w:date="2019-07-11T11:41:00Z">
        <w:r w:rsidRPr="00966906">
          <w:rPr>
            <w:rFonts w:ascii="Tahoma" w:hAnsi="Tahoma" w:cs="Times New Roman"/>
            <w:sz w:val="21"/>
            <w:szCs w:val="21"/>
          </w:rPr>
          <w:t xml:space="preserve">Kimiko </w:t>
        </w:r>
        <w:proofErr w:type="spellStart"/>
        <w:r w:rsidRPr="00966906">
          <w:rPr>
            <w:rFonts w:ascii="Tahoma" w:hAnsi="Tahoma" w:cs="Times New Roman"/>
            <w:sz w:val="21"/>
            <w:szCs w:val="21"/>
          </w:rPr>
          <w:t>Ryokai</w:t>
        </w:r>
        <w:proofErr w:type="spellEnd"/>
        <w:r w:rsidRPr="00966906">
          <w:rPr>
            <w:rFonts w:ascii="Tahoma" w:hAnsi="Tahoma" w:cs="Times New Roman"/>
            <w:sz w:val="21"/>
            <w:szCs w:val="21"/>
          </w:rPr>
          <w:t xml:space="preserve">, Elena Durán López, </w:t>
        </w:r>
        <w:proofErr w:type="spellStart"/>
        <w:r w:rsidRPr="00966906">
          <w:rPr>
            <w:rFonts w:ascii="Tahoma" w:hAnsi="Tahoma" w:cs="Times New Roman"/>
            <w:sz w:val="21"/>
            <w:szCs w:val="21"/>
          </w:rPr>
          <w:t>Noura</w:t>
        </w:r>
        <w:proofErr w:type="spellEnd"/>
        <w:r w:rsidRPr="00966906">
          <w:rPr>
            <w:rFonts w:ascii="Tahoma" w:hAnsi="Tahoma" w:cs="Times New Roman"/>
            <w:sz w:val="21"/>
            <w:szCs w:val="21"/>
          </w:rPr>
          <w:t xml:space="preserve"> Howell, Jon Gillick, and David </w:t>
        </w:r>
        <w:proofErr w:type="spellStart"/>
        <w:r w:rsidRPr="00966906">
          <w:rPr>
            <w:rFonts w:ascii="Tahoma" w:hAnsi="Tahoma" w:cs="Times New Roman"/>
            <w:sz w:val="21"/>
            <w:szCs w:val="21"/>
          </w:rPr>
          <w:t>Bamman</w:t>
        </w:r>
        <w:proofErr w:type="spellEnd"/>
        <w:r w:rsidRPr="00966906">
          <w:rPr>
            <w:rFonts w:ascii="Tahoma" w:hAnsi="Tahoma" w:cs="Times New Roman"/>
            <w:sz w:val="21"/>
            <w:szCs w:val="21"/>
          </w:rPr>
          <w:t xml:space="preserve"> (2018), "Capturing, Representing, and Interacting with Laughter," CHI 2018</w:t>
        </w:r>
      </w:ins>
    </w:p>
    <w:p w14:paraId="4FFF13DA" w14:textId="77777777" w:rsidR="001E527D" w:rsidRPr="00966906" w:rsidRDefault="001E527D" w:rsidP="001E527D">
      <w:pPr>
        <w:tabs>
          <w:tab w:val="left" w:pos="2055"/>
        </w:tabs>
        <w:ind w:left="360"/>
        <w:rPr>
          <w:rFonts w:ascii="Tahoma" w:hAnsi="Tahoma" w:cs="Times New Roman"/>
          <w:sz w:val="21"/>
          <w:szCs w:val="21"/>
          <w:rPrChange w:id="78" w:author="Saul Albert" w:date="2019-07-11T11:41:00Z">
            <w:rPr>
              <w:lang w:val="en-GB"/>
            </w:rPr>
          </w:rPrChange>
        </w:rPr>
        <w:pPrChange w:id="79" w:author="Saul Albert" w:date="2019-07-11T11:41:00Z">
          <w:pPr>
            <w:pStyle w:val="ListParagraph"/>
            <w:numPr>
              <w:numId w:val="14"/>
            </w:numPr>
            <w:tabs>
              <w:tab w:val="left" w:pos="2055"/>
            </w:tabs>
            <w:ind w:hanging="360"/>
          </w:pPr>
        </w:pPrChange>
      </w:pPr>
    </w:p>
    <w:p w14:paraId="07A97122" w14:textId="77777777" w:rsidR="001E527D" w:rsidRDefault="001E527D" w:rsidP="001E527D">
      <w:pPr>
        <w:tabs>
          <w:tab w:val="left" w:pos="2055"/>
        </w:tabs>
        <w:rPr>
          <w:ins w:id="80" w:author="Saul Albert" w:date="2019-07-11T11:41:00Z"/>
          <w:rFonts w:ascii="Tahoma" w:hAnsi="Tahoma" w:cs="Times New Roman"/>
          <w:sz w:val="21"/>
          <w:szCs w:val="21"/>
        </w:rPr>
      </w:pPr>
    </w:p>
    <w:p w14:paraId="0A65DE27" w14:textId="77777777" w:rsidR="001E527D" w:rsidRDefault="001E527D" w:rsidP="001E527D">
      <w:pPr>
        <w:tabs>
          <w:tab w:val="left" w:pos="2055"/>
        </w:tabs>
        <w:rPr>
          <w:rFonts w:ascii="Tahoma" w:hAnsi="Tahoma" w:cs="Times New Roman"/>
          <w:sz w:val="21"/>
          <w:szCs w:val="21"/>
        </w:rPr>
      </w:pPr>
    </w:p>
    <w:p w14:paraId="01082582" w14:textId="77777777" w:rsidR="001E527D" w:rsidRDefault="001E527D" w:rsidP="001E527D">
      <w:pPr>
        <w:tabs>
          <w:tab w:val="left" w:pos="2055"/>
        </w:tabs>
        <w:rPr>
          <w:rFonts w:ascii="Tahoma" w:hAnsi="Tahoma" w:cs="Times New Roman"/>
          <w:sz w:val="21"/>
          <w:szCs w:val="21"/>
        </w:rPr>
      </w:pPr>
    </w:p>
    <w:p w14:paraId="3093AD91" w14:textId="77777777" w:rsidR="001E527D" w:rsidRDefault="001E527D" w:rsidP="001E527D">
      <w:pPr>
        <w:tabs>
          <w:tab w:val="left" w:pos="2055"/>
        </w:tabs>
        <w:rPr>
          <w:rFonts w:ascii="Tahoma" w:hAnsi="Tahoma" w:cs="Times New Roman"/>
          <w:sz w:val="21"/>
          <w:szCs w:val="21"/>
        </w:rPr>
      </w:pPr>
    </w:p>
    <w:p w14:paraId="2C765624" w14:textId="77777777" w:rsidR="001E527D" w:rsidRDefault="001E527D" w:rsidP="001E527D">
      <w:pPr>
        <w:tabs>
          <w:tab w:val="left" w:pos="2055"/>
        </w:tabs>
        <w:rPr>
          <w:rFonts w:ascii="Tahoma" w:hAnsi="Tahoma" w:cs="Times New Roman"/>
          <w:sz w:val="21"/>
          <w:szCs w:val="21"/>
        </w:rPr>
      </w:pPr>
    </w:p>
    <w:p w14:paraId="52D3667A" w14:textId="77777777" w:rsidR="001E527D" w:rsidRDefault="001E527D" w:rsidP="001E527D">
      <w:pPr>
        <w:tabs>
          <w:tab w:val="left" w:pos="2055"/>
        </w:tabs>
        <w:rPr>
          <w:rFonts w:ascii="Tahoma" w:hAnsi="Tahoma" w:cs="Times New Roman"/>
          <w:sz w:val="21"/>
          <w:szCs w:val="21"/>
        </w:rPr>
      </w:pPr>
    </w:p>
    <w:p w14:paraId="130F2BC7" w14:textId="77777777" w:rsidR="001E527D" w:rsidRDefault="001E527D" w:rsidP="001E527D">
      <w:pPr>
        <w:tabs>
          <w:tab w:val="left" w:pos="2055"/>
        </w:tabs>
        <w:rPr>
          <w:rFonts w:ascii="Tahoma" w:hAnsi="Tahoma" w:cs="Times New Roman"/>
          <w:sz w:val="21"/>
          <w:szCs w:val="21"/>
        </w:rPr>
      </w:pPr>
    </w:p>
    <w:p w14:paraId="480F3E2B" w14:textId="77777777" w:rsidR="001E527D" w:rsidRDefault="001E527D" w:rsidP="001E527D">
      <w:pPr>
        <w:tabs>
          <w:tab w:val="left" w:pos="2055"/>
        </w:tabs>
        <w:rPr>
          <w:rFonts w:ascii="Tahoma" w:hAnsi="Tahoma" w:cs="Times New Roman"/>
          <w:sz w:val="21"/>
          <w:szCs w:val="21"/>
        </w:rPr>
      </w:pPr>
    </w:p>
    <w:p w14:paraId="0BD0DF66" w14:textId="77777777" w:rsidR="001E527D" w:rsidRDefault="001E527D" w:rsidP="001E527D">
      <w:pPr>
        <w:tabs>
          <w:tab w:val="left" w:pos="2055"/>
        </w:tabs>
        <w:rPr>
          <w:rFonts w:ascii="Tahoma" w:hAnsi="Tahoma" w:cs="Times New Roman"/>
          <w:sz w:val="21"/>
          <w:szCs w:val="21"/>
        </w:rPr>
      </w:pPr>
    </w:p>
    <w:p w14:paraId="6717157B" w14:textId="77777777" w:rsidR="001E527D" w:rsidRDefault="001E527D" w:rsidP="001E527D">
      <w:pPr>
        <w:tabs>
          <w:tab w:val="left" w:pos="2055"/>
        </w:tabs>
        <w:rPr>
          <w:rFonts w:ascii="Tahoma" w:hAnsi="Tahoma" w:cs="Times New Roman"/>
          <w:sz w:val="21"/>
          <w:szCs w:val="21"/>
        </w:rPr>
      </w:pPr>
    </w:p>
    <w:p w14:paraId="7BA0102F" w14:textId="77777777" w:rsidR="001E527D" w:rsidRDefault="001E527D" w:rsidP="001E527D">
      <w:pPr>
        <w:tabs>
          <w:tab w:val="left" w:pos="2055"/>
        </w:tabs>
        <w:rPr>
          <w:rFonts w:ascii="Tahoma" w:hAnsi="Tahoma" w:cs="Times New Roman"/>
          <w:sz w:val="21"/>
          <w:szCs w:val="21"/>
        </w:rPr>
      </w:pPr>
    </w:p>
    <w:p w14:paraId="4699C89F" w14:textId="77777777" w:rsidR="001E527D" w:rsidRDefault="001E527D" w:rsidP="001E527D">
      <w:pPr>
        <w:tabs>
          <w:tab w:val="left" w:pos="2055"/>
        </w:tabs>
        <w:rPr>
          <w:rFonts w:ascii="Tahoma" w:hAnsi="Tahoma" w:cs="Times New Roman"/>
          <w:sz w:val="21"/>
          <w:szCs w:val="21"/>
        </w:rPr>
      </w:pPr>
    </w:p>
    <w:p w14:paraId="14B244D2" w14:textId="77777777" w:rsidR="001E527D" w:rsidRDefault="001E527D" w:rsidP="001E527D">
      <w:pPr>
        <w:tabs>
          <w:tab w:val="left" w:pos="2055"/>
        </w:tabs>
        <w:rPr>
          <w:rFonts w:ascii="Tahoma" w:hAnsi="Tahoma" w:cs="Times New Roman"/>
          <w:sz w:val="21"/>
          <w:szCs w:val="21"/>
        </w:rPr>
      </w:pPr>
    </w:p>
    <w:p w14:paraId="1606E397" w14:textId="77777777" w:rsidR="001E527D" w:rsidRDefault="001E527D" w:rsidP="001E527D">
      <w:pPr>
        <w:pBdr>
          <w:bottom w:val="single" w:sz="6" w:space="1" w:color="auto"/>
        </w:pBdr>
        <w:spacing w:line="360" w:lineRule="auto"/>
        <w:rPr>
          <w:rFonts w:ascii="Tahoma" w:hAnsi="Tahoma" w:cs="Times New Roman"/>
          <w:sz w:val="21"/>
          <w:szCs w:val="21"/>
        </w:rPr>
      </w:pPr>
      <w:bookmarkStart w:id="81" w:name="Glossary"/>
    </w:p>
    <w:p w14:paraId="2155CD48" w14:textId="77777777" w:rsidR="001E527D" w:rsidRDefault="001E527D" w:rsidP="001E527D">
      <w:pPr>
        <w:pBdr>
          <w:bottom w:val="single" w:sz="6" w:space="1" w:color="auto"/>
        </w:pBdr>
        <w:spacing w:line="360" w:lineRule="auto"/>
        <w:rPr>
          <w:rFonts w:ascii="Tahoma" w:hAnsi="Tahoma" w:cs="Times New Roman"/>
          <w:sz w:val="21"/>
          <w:szCs w:val="21"/>
        </w:rPr>
      </w:pPr>
    </w:p>
    <w:p w14:paraId="73B10A2F" w14:textId="77777777" w:rsidR="001E527D" w:rsidRDefault="001E527D" w:rsidP="001E527D">
      <w:pPr>
        <w:pBdr>
          <w:bottom w:val="single" w:sz="6" w:space="1" w:color="auto"/>
        </w:pBdr>
        <w:spacing w:line="360" w:lineRule="auto"/>
        <w:rPr>
          <w:ins w:id="82" w:author="Umair, Muhammad" w:date="2019-07-11T15:10:00Z"/>
          <w:rFonts w:ascii="Tahoma" w:hAnsi="Tahoma" w:cs="Tahoma"/>
          <w:sz w:val="40"/>
          <w:szCs w:val="40"/>
        </w:rPr>
      </w:pPr>
    </w:p>
    <w:p w14:paraId="69E0B4C4" w14:textId="77777777" w:rsidR="001E527D" w:rsidRPr="00404B49"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lastRenderedPageBreak/>
        <w:t>Glossary</w:t>
      </w:r>
    </w:p>
    <w:bookmarkEnd w:id="81"/>
    <w:p w14:paraId="6C83C19B" w14:textId="77777777" w:rsidR="001E527D" w:rsidRDefault="001E527D" w:rsidP="001E527D">
      <w:pPr>
        <w:tabs>
          <w:tab w:val="left" w:pos="2055"/>
        </w:tabs>
        <w:spacing w:line="360" w:lineRule="auto"/>
        <w:rPr>
          <w:rFonts w:ascii="Tahoma" w:hAnsi="Tahoma" w:cs="Times New Roman"/>
          <w:sz w:val="21"/>
          <w:szCs w:val="21"/>
        </w:rPr>
      </w:pPr>
    </w:p>
    <w:p w14:paraId="15A7418F" w14:textId="77777777" w:rsidR="001E527D" w:rsidRDefault="001E527D" w:rsidP="001E527D">
      <w:pPr>
        <w:tabs>
          <w:tab w:val="left" w:pos="2055"/>
        </w:tabs>
        <w:spacing w:line="360" w:lineRule="auto"/>
        <w:rPr>
          <w:rFonts w:ascii="Tahoma" w:hAnsi="Tahoma" w:cs="Times New Roman"/>
          <w:sz w:val="21"/>
          <w:szCs w:val="21"/>
        </w:rPr>
      </w:pPr>
      <w:r>
        <w:rPr>
          <w:rFonts w:ascii="Tahoma" w:hAnsi="Tahoma" w:cs="Times New Roman"/>
          <w:sz w:val="21"/>
          <w:szCs w:val="21"/>
        </w:rPr>
        <w:t>This section contains definitions for some of the technical terms found in this document:</w:t>
      </w:r>
    </w:p>
    <w:p w14:paraId="4C8AD44E"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 xml:space="preserve">Pair files: </w:t>
      </w:r>
    </w:p>
    <w:p w14:paraId="04FF8783" w14:textId="77777777" w:rsidR="001E527D" w:rsidRPr="00C65115"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Media files recorded with separate audio channels for each speaker.</w:t>
      </w:r>
    </w:p>
    <w:p w14:paraId="59FE5187"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Post-processing modules:</w:t>
      </w:r>
    </w:p>
    <w:p w14:paraId="0C8A96F1" w14:textId="77777777" w:rsidR="001E527D" w:rsidRPr="00E95B7B" w:rsidRDefault="001E527D" w:rsidP="001E527D">
      <w:pPr>
        <w:pStyle w:val="ListParagraph"/>
        <w:numPr>
          <w:ilvl w:val="0"/>
          <w:numId w:val="13"/>
        </w:numPr>
        <w:tabs>
          <w:tab w:val="left" w:pos="2055"/>
        </w:tabs>
        <w:spacing w:line="360" w:lineRule="auto"/>
        <w:rPr>
          <w:rFonts w:ascii="Tahoma" w:hAnsi="Tahoma" w:cs="Times New Roman"/>
          <w:b/>
          <w:sz w:val="21"/>
          <w:szCs w:val="21"/>
        </w:rPr>
      </w:pPr>
      <w:r>
        <w:rPr>
          <w:rFonts w:ascii="Tahoma" w:hAnsi="Tahoma" w:cs="Times New Roman"/>
          <w:sz w:val="21"/>
          <w:szCs w:val="21"/>
        </w:rPr>
        <w:t>Modules that enhance the text returned by the Speech to Text service.</w:t>
      </w:r>
    </w:p>
    <w:p w14:paraId="3BCD486F"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IBM Watson STT</w:t>
      </w:r>
    </w:p>
    <w:p w14:paraId="4D609C98" w14:textId="77777777" w:rsidR="001E527D" w:rsidRPr="006E24FF" w:rsidRDefault="001E527D" w:rsidP="001E527D">
      <w:pPr>
        <w:pStyle w:val="ListParagraph"/>
        <w:numPr>
          <w:ilvl w:val="0"/>
          <w:numId w:val="13"/>
        </w:numPr>
        <w:tabs>
          <w:tab w:val="left" w:pos="2055"/>
        </w:tabs>
        <w:spacing w:line="360" w:lineRule="auto"/>
        <w:rPr>
          <w:rFonts w:ascii="Tahoma" w:hAnsi="Tahoma" w:cs="Times New Roman"/>
          <w:b/>
          <w:sz w:val="21"/>
          <w:szCs w:val="21"/>
        </w:rPr>
      </w:pPr>
      <w:r>
        <w:rPr>
          <w:rFonts w:ascii="Tahoma" w:hAnsi="Tahoma" w:cs="Times New Roman"/>
          <w:sz w:val="21"/>
          <w:szCs w:val="21"/>
        </w:rPr>
        <w:t>IBM’s Speech to Text API that is used to convert sound/speech to text.</w:t>
      </w:r>
    </w:p>
    <w:p w14:paraId="0E645DFF"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Request</w:t>
      </w:r>
    </w:p>
    <w:p w14:paraId="3B76ACE5" w14:textId="77777777" w:rsidR="001E527D" w:rsidRPr="00F34A81"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Data sent to the Speech to Text API.</w:t>
      </w:r>
    </w:p>
    <w:p w14:paraId="52D39BF1"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Customization Menus</w:t>
      </w:r>
    </w:p>
    <w:p w14:paraId="1B1242B9" w14:textId="77777777" w:rsidR="001E527D" w:rsidRPr="00994EFC"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Menus that allow users to change the transcription request itself or other variables used by Gailbot.</w:t>
      </w:r>
    </w:p>
    <w:p w14:paraId="26966257"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Customization Weight</w:t>
      </w:r>
    </w:p>
    <w:p w14:paraId="724760BF" w14:textId="77777777" w:rsidR="001E527D" w:rsidRPr="0046125A" w:rsidRDefault="001E527D" w:rsidP="001E527D">
      <w:pPr>
        <w:pStyle w:val="ListParagraph"/>
        <w:numPr>
          <w:ilvl w:val="0"/>
          <w:numId w:val="13"/>
        </w:numPr>
        <w:tabs>
          <w:tab w:val="left" w:pos="2055"/>
        </w:tabs>
        <w:spacing w:line="360" w:lineRule="auto"/>
        <w:rPr>
          <w:rFonts w:ascii="Tahoma" w:hAnsi="Tahoma" w:cs="Times New Roman"/>
          <w:b/>
          <w:sz w:val="21"/>
          <w:szCs w:val="21"/>
        </w:rPr>
      </w:pPr>
      <w:r>
        <w:rPr>
          <w:rFonts w:ascii="Tahoma" w:hAnsi="Tahoma" w:cs="Times New Roman"/>
          <w:sz w:val="21"/>
          <w:szCs w:val="21"/>
        </w:rPr>
        <w:t>The weightage given to a trained custom language model being used in the transcription process as compared to the base language model. Value ranges from 0 to 1.</w:t>
      </w:r>
    </w:p>
    <w:p w14:paraId="3757619E"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Dialogue Model</w:t>
      </w:r>
    </w:p>
    <w:p w14:paraId="2E48C956" w14:textId="77777777" w:rsidR="001E527D" w:rsidRPr="009B67D6"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IBM’s transcription model that identifies multiple speakers within a single media file</w:t>
      </w:r>
    </w:p>
    <w:p w14:paraId="3960A10A"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Bit/Sampling rate</w:t>
      </w:r>
    </w:p>
    <w:p w14:paraId="4B0ECA55" w14:textId="77777777" w:rsidR="001E527D" w:rsidRPr="008A0CD7"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The number of bits encoded per second.</w:t>
      </w:r>
    </w:p>
    <w:p w14:paraId="11750695"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Pre-Request Menu</w:t>
      </w:r>
    </w:p>
    <w:p w14:paraId="518A4497" w14:textId="77777777" w:rsidR="001E527D" w:rsidRPr="0036328C"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Gailbot menu that is displayed before data is sent to the Speech to Text service.</w:t>
      </w:r>
    </w:p>
    <w:p w14:paraId="4076331E"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Base Transcription Model</w:t>
      </w:r>
    </w:p>
    <w:p w14:paraId="1193CCB5" w14:textId="77777777" w:rsidR="001E527D" w:rsidRPr="00C142CA" w:rsidRDefault="001E527D" w:rsidP="001E527D">
      <w:pPr>
        <w:pStyle w:val="ListParagraph"/>
        <w:numPr>
          <w:ilvl w:val="0"/>
          <w:numId w:val="13"/>
        </w:numPr>
        <w:tabs>
          <w:tab w:val="left" w:pos="2055"/>
        </w:tabs>
        <w:spacing w:line="360" w:lineRule="auto"/>
        <w:rPr>
          <w:rFonts w:ascii="Tahoma" w:hAnsi="Tahoma" w:cs="Times New Roman"/>
          <w:sz w:val="21"/>
          <w:szCs w:val="21"/>
        </w:rPr>
      </w:pPr>
      <w:r>
        <w:rPr>
          <w:rFonts w:ascii="Tahoma" w:hAnsi="Tahoma" w:cs="Times New Roman"/>
          <w:sz w:val="21"/>
          <w:szCs w:val="21"/>
        </w:rPr>
        <w:t>A stock language model that is used in the transcription request and is provided by the Speech to Text API without any additional training.</w:t>
      </w:r>
    </w:p>
    <w:p w14:paraId="6E21082E" w14:textId="77777777" w:rsidR="001E527D" w:rsidRDefault="001E527D" w:rsidP="001E527D">
      <w:pPr>
        <w:tabs>
          <w:tab w:val="left" w:pos="2055"/>
        </w:tabs>
        <w:spacing w:line="360" w:lineRule="auto"/>
        <w:rPr>
          <w:rFonts w:ascii="Tahoma" w:hAnsi="Tahoma" w:cs="Times New Roman"/>
          <w:b/>
          <w:sz w:val="21"/>
          <w:szCs w:val="21"/>
        </w:rPr>
      </w:pPr>
    </w:p>
    <w:p w14:paraId="0443B10B" w14:textId="77777777" w:rsidR="001E527D" w:rsidRDefault="001E527D" w:rsidP="001E527D">
      <w:pPr>
        <w:tabs>
          <w:tab w:val="left" w:pos="2055"/>
        </w:tabs>
        <w:spacing w:line="360" w:lineRule="auto"/>
        <w:rPr>
          <w:rFonts w:ascii="Tahoma" w:hAnsi="Tahoma" w:cs="Times New Roman"/>
          <w:b/>
          <w:sz w:val="21"/>
          <w:szCs w:val="21"/>
        </w:rPr>
      </w:pPr>
    </w:p>
    <w:p w14:paraId="33EBAEDD" w14:textId="77777777" w:rsidR="001E527D" w:rsidRDefault="001E527D" w:rsidP="001E527D">
      <w:pPr>
        <w:pBdr>
          <w:bottom w:val="single" w:sz="6" w:space="1" w:color="auto"/>
        </w:pBdr>
        <w:spacing w:line="360" w:lineRule="auto"/>
        <w:rPr>
          <w:rFonts w:ascii="Tahoma" w:hAnsi="Tahoma" w:cs="Tahoma"/>
          <w:sz w:val="40"/>
          <w:szCs w:val="40"/>
        </w:rPr>
      </w:pPr>
    </w:p>
    <w:p w14:paraId="73A03324" w14:textId="77777777" w:rsidR="001E527D" w:rsidRDefault="001E527D" w:rsidP="001E527D">
      <w:pPr>
        <w:pBdr>
          <w:bottom w:val="single" w:sz="6" w:space="1" w:color="auto"/>
        </w:pBdr>
        <w:spacing w:line="360" w:lineRule="auto"/>
        <w:rPr>
          <w:rFonts w:ascii="Tahoma" w:hAnsi="Tahoma" w:cs="Tahoma"/>
          <w:sz w:val="40"/>
          <w:szCs w:val="40"/>
        </w:rPr>
      </w:pPr>
      <w:bookmarkStart w:id="83" w:name="Liability"/>
    </w:p>
    <w:p w14:paraId="63D6EAA1" w14:textId="77777777" w:rsidR="001E527D" w:rsidRPr="00404B49" w:rsidRDefault="001E527D" w:rsidP="001E527D">
      <w:pPr>
        <w:pBdr>
          <w:bottom w:val="single" w:sz="6" w:space="1" w:color="auto"/>
        </w:pBdr>
        <w:spacing w:line="360" w:lineRule="auto"/>
        <w:rPr>
          <w:rFonts w:ascii="Tahoma" w:hAnsi="Tahoma" w:cs="Tahoma"/>
          <w:sz w:val="40"/>
          <w:szCs w:val="40"/>
        </w:rPr>
      </w:pPr>
      <w:r>
        <w:rPr>
          <w:rFonts w:ascii="Tahoma" w:hAnsi="Tahoma" w:cs="Tahoma"/>
          <w:sz w:val="40"/>
          <w:szCs w:val="40"/>
        </w:rPr>
        <w:lastRenderedPageBreak/>
        <w:t>Liability Notice</w:t>
      </w:r>
    </w:p>
    <w:bookmarkEnd w:id="83"/>
    <w:p w14:paraId="46F41AC0" w14:textId="77777777" w:rsidR="001E527D" w:rsidRDefault="001E527D" w:rsidP="001E527D">
      <w:pPr>
        <w:tabs>
          <w:tab w:val="left" w:pos="2055"/>
        </w:tabs>
        <w:spacing w:line="360" w:lineRule="auto"/>
        <w:rPr>
          <w:rFonts w:ascii="Tahoma" w:hAnsi="Tahoma" w:cs="Times New Roman"/>
          <w:b/>
          <w:sz w:val="21"/>
          <w:szCs w:val="21"/>
        </w:rPr>
      </w:pPr>
    </w:p>
    <w:p w14:paraId="1DB2FFAF"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 xml:space="preserve">Gailbot is a tool to be used to generate specialized transcripts. However, it is not responsible for the quality of any output produced. Generated transcripts are meant to be a first pass in the transcription process and are designed to be improved incrementally. They are not meant to replace the manual transcription process and can be improved upon. Gailbot uses IBM Watson’s Speech to Text API to generate text which required an IBM Bluemix account. The development team is not liable for any third-party transaction between the user and any external service used by Gailbot. </w:t>
      </w:r>
    </w:p>
    <w:p w14:paraId="77079E6F" w14:textId="77777777" w:rsidR="001E527D" w:rsidRDefault="001E527D" w:rsidP="001E527D">
      <w:pPr>
        <w:tabs>
          <w:tab w:val="left" w:pos="2055"/>
        </w:tabs>
        <w:spacing w:line="360" w:lineRule="auto"/>
        <w:rPr>
          <w:rFonts w:ascii="Tahoma" w:hAnsi="Tahoma" w:cs="Times New Roman"/>
          <w:b/>
          <w:sz w:val="21"/>
          <w:szCs w:val="21"/>
        </w:rPr>
      </w:pPr>
    </w:p>
    <w:p w14:paraId="7A55FB90" w14:textId="77777777" w:rsidR="001E527D" w:rsidRDefault="001E527D" w:rsidP="001E527D">
      <w:pPr>
        <w:tabs>
          <w:tab w:val="left" w:pos="2055"/>
        </w:tabs>
        <w:spacing w:line="360" w:lineRule="auto"/>
        <w:rPr>
          <w:rFonts w:ascii="Tahoma" w:hAnsi="Tahoma" w:cs="Times New Roman"/>
          <w:b/>
          <w:sz w:val="21"/>
          <w:szCs w:val="21"/>
        </w:rPr>
      </w:pPr>
      <w:r>
        <w:rPr>
          <w:rFonts w:ascii="Tahoma" w:hAnsi="Tahoma" w:cs="Times New Roman"/>
          <w:b/>
          <w:sz w:val="21"/>
          <w:szCs w:val="21"/>
        </w:rPr>
        <w:t xml:space="preserve">Additionally, the development team does not guarantee the accuracy or correctness of any statistical model used in Gailbot. These models have been developed in good faith and we hope that they are accurate. Users should always verify results. </w:t>
      </w:r>
    </w:p>
    <w:p w14:paraId="4FA0AB3D" w14:textId="77777777" w:rsidR="001E527D" w:rsidRDefault="001E527D" w:rsidP="001E527D">
      <w:pPr>
        <w:tabs>
          <w:tab w:val="left" w:pos="2055"/>
        </w:tabs>
        <w:spacing w:line="360" w:lineRule="auto"/>
        <w:rPr>
          <w:rFonts w:ascii="Tahoma" w:hAnsi="Tahoma" w:cs="Times New Roman"/>
          <w:b/>
          <w:sz w:val="21"/>
          <w:szCs w:val="21"/>
        </w:rPr>
      </w:pPr>
    </w:p>
    <w:p w14:paraId="61D61A9A" w14:textId="77777777" w:rsidR="001E527D" w:rsidRDefault="001E527D" w:rsidP="001E527D">
      <w:pPr>
        <w:tabs>
          <w:tab w:val="left" w:pos="2055"/>
        </w:tabs>
        <w:spacing w:line="360" w:lineRule="auto"/>
        <w:rPr>
          <w:rFonts w:ascii="Tahoma" w:hAnsi="Tahoma" w:cs="Tahoma"/>
          <w:b/>
          <w:sz w:val="21"/>
          <w:szCs w:val="21"/>
        </w:rPr>
      </w:pPr>
      <w:r>
        <w:rPr>
          <w:rFonts w:ascii="Tahoma" w:hAnsi="Tahoma" w:cs="Times New Roman"/>
          <w:b/>
          <w:sz w:val="21"/>
          <w:szCs w:val="21"/>
        </w:rPr>
        <w:t xml:space="preserve">We are committed to continue and develop Gailbot. Any feedback can be provided at: </w:t>
      </w:r>
      <w:hyperlink r:id="rId56" w:history="1">
        <w:r w:rsidRPr="00840635">
          <w:rPr>
            <w:rStyle w:val="Hyperlink"/>
            <w:rFonts w:ascii="Tahoma" w:hAnsi="Tahoma" w:cs="Tahoma"/>
            <w:b/>
            <w:sz w:val="21"/>
            <w:szCs w:val="21"/>
          </w:rPr>
          <w:t>hilab-dev@elist.tufts.edu</w:t>
        </w:r>
      </w:hyperlink>
      <w:r>
        <w:rPr>
          <w:rFonts w:ascii="Tahoma" w:hAnsi="Tahoma" w:cs="Tahoma"/>
          <w:b/>
          <w:sz w:val="21"/>
          <w:szCs w:val="21"/>
        </w:rPr>
        <w:t xml:space="preserve">. </w:t>
      </w:r>
    </w:p>
    <w:p w14:paraId="6DC75ECF" w14:textId="77777777" w:rsidR="001E527D" w:rsidRDefault="001E527D" w:rsidP="001E527D">
      <w:pPr>
        <w:tabs>
          <w:tab w:val="left" w:pos="2055"/>
        </w:tabs>
        <w:spacing w:line="360" w:lineRule="auto"/>
        <w:rPr>
          <w:rFonts w:ascii="Tahoma" w:hAnsi="Tahoma" w:cs="Tahoma"/>
          <w:b/>
          <w:sz w:val="21"/>
          <w:szCs w:val="21"/>
        </w:rPr>
      </w:pPr>
      <w:r>
        <w:rPr>
          <w:rFonts w:ascii="Tahoma" w:hAnsi="Tahoma" w:cs="Tahoma"/>
          <w:b/>
          <w:sz w:val="21"/>
          <w:szCs w:val="21"/>
        </w:rPr>
        <w:t xml:space="preserve">However, we do not guarantee any response to emails/requests sent to us. We do not guarantee any bug-fixes or future updates. </w:t>
      </w:r>
    </w:p>
    <w:p w14:paraId="148D1560" w14:textId="77777777" w:rsidR="001E527D" w:rsidRDefault="001E527D" w:rsidP="001E527D">
      <w:pPr>
        <w:tabs>
          <w:tab w:val="left" w:pos="2055"/>
        </w:tabs>
        <w:spacing w:line="360" w:lineRule="auto"/>
        <w:rPr>
          <w:rFonts w:ascii="Tahoma" w:hAnsi="Tahoma" w:cs="Tahoma"/>
          <w:b/>
          <w:sz w:val="21"/>
          <w:szCs w:val="21"/>
        </w:rPr>
      </w:pPr>
    </w:p>
    <w:p w14:paraId="0379C631" w14:textId="77777777" w:rsidR="001E527D" w:rsidRDefault="001E527D" w:rsidP="001E527D">
      <w:pPr>
        <w:tabs>
          <w:tab w:val="left" w:pos="2055"/>
        </w:tabs>
        <w:spacing w:line="360" w:lineRule="auto"/>
        <w:rPr>
          <w:rFonts w:ascii="Tahoma" w:hAnsi="Tahoma" w:cs="Tahoma"/>
          <w:b/>
          <w:sz w:val="21"/>
          <w:szCs w:val="21"/>
        </w:rPr>
      </w:pPr>
      <w:r>
        <w:rPr>
          <w:rFonts w:ascii="Tahoma" w:hAnsi="Tahoma" w:cs="Tahoma"/>
          <w:b/>
          <w:sz w:val="21"/>
          <w:szCs w:val="21"/>
        </w:rPr>
        <w:t xml:space="preserve">Gailbot is an open-source product. We encourage </w:t>
      </w:r>
      <w:proofErr w:type="gramStart"/>
      <w:r>
        <w:rPr>
          <w:rFonts w:ascii="Tahoma" w:hAnsi="Tahoma" w:cs="Tahoma"/>
          <w:b/>
          <w:sz w:val="21"/>
          <w:szCs w:val="21"/>
        </w:rPr>
        <w:t>its</w:t>
      </w:r>
      <w:proofErr w:type="gramEnd"/>
      <w:r>
        <w:rPr>
          <w:rFonts w:ascii="Tahoma" w:hAnsi="Tahoma" w:cs="Tahoma"/>
          <w:b/>
          <w:sz w:val="21"/>
          <w:szCs w:val="21"/>
        </w:rPr>
        <w:t xml:space="preserve"> use in research. However, by using Gailbot, users agree to cite Gailbot and the Tufts Human Interaction Lab in any publications or results found as a direct or indirect result of using Gailbot.</w:t>
      </w:r>
    </w:p>
    <w:p w14:paraId="71B4EFC2" w14:textId="77777777" w:rsidR="001E527D" w:rsidRPr="0003126C" w:rsidRDefault="001E527D" w:rsidP="001E527D">
      <w:pPr>
        <w:tabs>
          <w:tab w:val="left" w:pos="2055"/>
        </w:tabs>
        <w:spacing w:line="360" w:lineRule="auto"/>
        <w:rPr>
          <w:rFonts w:ascii="Tahoma" w:hAnsi="Tahoma" w:cs="Times New Roman"/>
          <w:b/>
          <w:sz w:val="21"/>
          <w:szCs w:val="21"/>
        </w:rPr>
      </w:pPr>
    </w:p>
    <w:p w14:paraId="0EFB949D" w14:textId="77777777" w:rsidR="00DB6AE1" w:rsidRPr="001E527D" w:rsidRDefault="00DB6AE1" w:rsidP="001E527D"/>
    <w:sectPr w:rsidR="00DB6AE1" w:rsidRPr="001E527D" w:rsidSect="002A5AFD">
      <w:headerReference w:type="default" r:id="rId57"/>
      <w:footerReference w:type="even" r:id="rId58"/>
      <w:footerReference w:type="default" r:id="rI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ul Albert" w:date="2019-07-11T11:49:00Z" w:initials="SA">
    <w:p w14:paraId="3890A27A" w14:textId="77777777" w:rsidR="001E527D" w:rsidRDefault="001E527D" w:rsidP="001E527D">
      <w:pPr>
        <w:pStyle w:val="CommentText"/>
      </w:pPr>
      <w:r>
        <w:rPr>
          <w:rStyle w:val="CommentReference"/>
        </w:rPr>
        <w:annotationRef/>
      </w:r>
      <w:r>
        <w:t>This needs a reference.</w:t>
      </w:r>
    </w:p>
  </w:comment>
  <w:comment w:id="28" w:author="Saul Albert" w:date="2019-07-11T11:57:00Z" w:initials="SA">
    <w:p w14:paraId="1FB5F438" w14:textId="77777777" w:rsidR="001E527D" w:rsidRDefault="001E527D" w:rsidP="001E527D">
      <w:pPr>
        <w:pStyle w:val="CommentText"/>
      </w:pPr>
      <w:r>
        <w:rPr>
          <w:rStyle w:val="CommentReference"/>
        </w:rPr>
        <w:annotationRef/>
      </w:r>
      <w:r>
        <w:t>Reading this description reminds me – let’s put this on the agenda for our meeting – we need to talk about how this gets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0A27A" w15:done="0"/>
  <w15:commentEx w15:paraId="1FB5F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0A27A" w16cid:durableId="20D1A0DB"/>
  <w16cid:commentId w16cid:paraId="1FB5F438" w16cid:durableId="20D1A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FFF71" w14:textId="77777777" w:rsidR="005C077E" w:rsidRDefault="005C077E" w:rsidP="000C5006">
      <w:r>
        <w:separator/>
      </w:r>
    </w:p>
  </w:endnote>
  <w:endnote w:type="continuationSeparator" w:id="0">
    <w:p w14:paraId="54220E40" w14:textId="77777777" w:rsidR="005C077E" w:rsidRDefault="005C077E" w:rsidP="000C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265343"/>
      <w:docPartObj>
        <w:docPartGallery w:val="Page Numbers (Bottom of Page)"/>
        <w:docPartUnique/>
      </w:docPartObj>
    </w:sdtPr>
    <w:sdtEndPr>
      <w:rPr>
        <w:rStyle w:val="PageNumber"/>
      </w:rPr>
    </w:sdtEndPr>
    <w:sdtContent>
      <w:p w14:paraId="6551D2F5" w14:textId="002604F9" w:rsidR="005C70FB" w:rsidRDefault="005C70FB" w:rsidP="00795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28C6F" w14:textId="77777777" w:rsidR="005C70FB" w:rsidRDefault="005C7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265563"/>
      <w:docPartObj>
        <w:docPartGallery w:val="Page Numbers (Bottom of Page)"/>
        <w:docPartUnique/>
      </w:docPartObj>
    </w:sdtPr>
    <w:sdtEndPr>
      <w:rPr>
        <w:rStyle w:val="PageNumber"/>
      </w:rPr>
    </w:sdtEndPr>
    <w:sdtContent>
      <w:p w14:paraId="20ED39A9" w14:textId="60ACFCE7" w:rsidR="005C70FB" w:rsidRDefault="005C70FB" w:rsidP="00795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DE1E3F" w14:textId="7BB9B9CB" w:rsidR="005C70FB" w:rsidRDefault="005C7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F2F1" w14:textId="77777777" w:rsidR="005C077E" w:rsidRDefault="005C077E" w:rsidP="000C5006">
      <w:r>
        <w:separator/>
      </w:r>
    </w:p>
  </w:footnote>
  <w:footnote w:type="continuationSeparator" w:id="0">
    <w:p w14:paraId="6F407749" w14:textId="77777777" w:rsidR="005C077E" w:rsidRDefault="005C077E" w:rsidP="000C5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DB9C3" w14:textId="7C8AF79F" w:rsidR="005C70FB" w:rsidRDefault="005C70FB" w:rsidP="003E0955">
    <w:pPr>
      <w:pStyle w:val="Header"/>
      <w:jc w:val="right"/>
    </w:pPr>
    <w:r>
      <w:t>Gailbot – Tufts Human Interaction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13B"/>
    <w:multiLevelType w:val="hybridMultilevel"/>
    <w:tmpl w:val="8BDC1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B14B0"/>
    <w:multiLevelType w:val="hybridMultilevel"/>
    <w:tmpl w:val="98D00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5BE"/>
    <w:multiLevelType w:val="hybridMultilevel"/>
    <w:tmpl w:val="41A01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57FF2"/>
    <w:multiLevelType w:val="hybridMultilevel"/>
    <w:tmpl w:val="02CC8B44"/>
    <w:lvl w:ilvl="0" w:tplc="1DF81BF6">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A2E1E"/>
    <w:multiLevelType w:val="hybridMultilevel"/>
    <w:tmpl w:val="5AF4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42EA4"/>
    <w:multiLevelType w:val="hybridMultilevel"/>
    <w:tmpl w:val="1CB0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C7BBE"/>
    <w:multiLevelType w:val="hybridMultilevel"/>
    <w:tmpl w:val="4AFE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534A0"/>
    <w:multiLevelType w:val="hybridMultilevel"/>
    <w:tmpl w:val="0AC6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B32AA"/>
    <w:multiLevelType w:val="hybridMultilevel"/>
    <w:tmpl w:val="CBA89A4A"/>
    <w:lvl w:ilvl="0" w:tplc="F95E10AC">
      <w:numFmt w:val="bullet"/>
      <w:lvlText w:val="-"/>
      <w:lvlJc w:val="left"/>
      <w:pPr>
        <w:ind w:left="780" w:hanging="360"/>
      </w:pPr>
      <w:rPr>
        <w:rFonts w:ascii="Tahoma" w:eastAsiaTheme="minorHAnsi" w:hAnsi="Tahoma" w:cs="Tahoma"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B20679"/>
    <w:multiLevelType w:val="hybridMultilevel"/>
    <w:tmpl w:val="3990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F1878"/>
    <w:multiLevelType w:val="hybridMultilevel"/>
    <w:tmpl w:val="A5B6A49C"/>
    <w:lvl w:ilvl="0" w:tplc="482E998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335B0"/>
    <w:multiLevelType w:val="hybridMultilevel"/>
    <w:tmpl w:val="CB90EF6C"/>
    <w:lvl w:ilvl="0" w:tplc="F95E10AC">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93851"/>
    <w:multiLevelType w:val="hybridMultilevel"/>
    <w:tmpl w:val="53CE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F03DE"/>
    <w:multiLevelType w:val="hybridMultilevel"/>
    <w:tmpl w:val="108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164B2"/>
    <w:multiLevelType w:val="hybridMultilevel"/>
    <w:tmpl w:val="B6C8B346"/>
    <w:lvl w:ilvl="0" w:tplc="D02CC2B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4"/>
  </w:num>
  <w:num w:numId="5">
    <w:abstractNumId w:val="3"/>
  </w:num>
  <w:num w:numId="6">
    <w:abstractNumId w:val="14"/>
  </w:num>
  <w:num w:numId="7">
    <w:abstractNumId w:val="10"/>
  </w:num>
  <w:num w:numId="8">
    <w:abstractNumId w:val="11"/>
  </w:num>
  <w:num w:numId="9">
    <w:abstractNumId w:val="8"/>
  </w:num>
  <w:num w:numId="10">
    <w:abstractNumId w:val="13"/>
  </w:num>
  <w:num w:numId="11">
    <w:abstractNumId w:val="6"/>
  </w:num>
  <w:num w:numId="12">
    <w:abstractNumId w:val="12"/>
  </w:num>
  <w:num w:numId="13">
    <w:abstractNumId w:val="7"/>
  </w:num>
  <w:num w:numId="14">
    <w:abstractNumId w:val="5"/>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air, Muhammad">
    <w15:presenceInfo w15:providerId="AD" w15:userId="S::mumair01@tufts.edu::a2083aeb-520f-4491-91ba-e718403619d5"/>
  </w15:person>
  <w15:person w15:author="Saul Albert">
    <w15:presenceInfo w15:providerId="AD" w15:userId="S::ssssa@lunet.lboro.ac.uk::6c8ccfa2-6803-4c8b-85ea-01b214117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0A"/>
    <w:rsid w:val="0000018F"/>
    <w:rsid w:val="000006D2"/>
    <w:rsid w:val="00003D0A"/>
    <w:rsid w:val="00004BD0"/>
    <w:rsid w:val="00016542"/>
    <w:rsid w:val="000232A4"/>
    <w:rsid w:val="0003126C"/>
    <w:rsid w:val="00045C12"/>
    <w:rsid w:val="00047D3F"/>
    <w:rsid w:val="00060E0E"/>
    <w:rsid w:val="00061F27"/>
    <w:rsid w:val="00062755"/>
    <w:rsid w:val="00067162"/>
    <w:rsid w:val="00081D0B"/>
    <w:rsid w:val="000916B1"/>
    <w:rsid w:val="00092537"/>
    <w:rsid w:val="00093670"/>
    <w:rsid w:val="000A28E1"/>
    <w:rsid w:val="000A2F67"/>
    <w:rsid w:val="000A459C"/>
    <w:rsid w:val="000A5DC4"/>
    <w:rsid w:val="000A7CA8"/>
    <w:rsid w:val="000B1593"/>
    <w:rsid w:val="000B53A0"/>
    <w:rsid w:val="000C0A98"/>
    <w:rsid w:val="000C5006"/>
    <w:rsid w:val="000C560D"/>
    <w:rsid w:val="000D05E9"/>
    <w:rsid w:val="000D49C8"/>
    <w:rsid w:val="000D551D"/>
    <w:rsid w:val="000E05C1"/>
    <w:rsid w:val="00102DAE"/>
    <w:rsid w:val="00117416"/>
    <w:rsid w:val="00122112"/>
    <w:rsid w:val="001257F7"/>
    <w:rsid w:val="001323DD"/>
    <w:rsid w:val="00153BE9"/>
    <w:rsid w:val="00165C15"/>
    <w:rsid w:val="001723EA"/>
    <w:rsid w:val="00181A89"/>
    <w:rsid w:val="00187687"/>
    <w:rsid w:val="00193FAE"/>
    <w:rsid w:val="0019513B"/>
    <w:rsid w:val="001A336C"/>
    <w:rsid w:val="001A6B7B"/>
    <w:rsid w:val="001B3DE7"/>
    <w:rsid w:val="001B7BF4"/>
    <w:rsid w:val="001C6C02"/>
    <w:rsid w:val="001D49C5"/>
    <w:rsid w:val="001E527D"/>
    <w:rsid w:val="001E7F04"/>
    <w:rsid w:val="001F2CA0"/>
    <w:rsid w:val="002007DC"/>
    <w:rsid w:val="0021696D"/>
    <w:rsid w:val="0021733A"/>
    <w:rsid w:val="00222354"/>
    <w:rsid w:val="00245070"/>
    <w:rsid w:val="0025159D"/>
    <w:rsid w:val="00263B6F"/>
    <w:rsid w:val="0028160B"/>
    <w:rsid w:val="002836E7"/>
    <w:rsid w:val="00285029"/>
    <w:rsid w:val="00285DAB"/>
    <w:rsid w:val="0029023E"/>
    <w:rsid w:val="00294FD0"/>
    <w:rsid w:val="002A5AFD"/>
    <w:rsid w:val="002B08CC"/>
    <w:rsid w:val="002B39F5"/>
    <w:rsid w:val="002C42CB"/>
    <w:rsid w:val="002C5C04"/>
    <w:rsid w:val="002D0093"/>
    <w:rsid w:val="002D4DF7"/>
    <w:rsid w:val="002D5C60"/>
    <w:rsid w:val="002E0D19"/>
    <w:rsid w:val="002F0062"/>
    <w:rsid w:val="002F4325"/>
    <w:rsid w:val="002F4AAF"/>
    <w:rsid w:val="002F7A28"/>
    <w:rsid w:val="003101D4"/>
    <w:rsid w:val="003120AE"/>
    <w:rsid w:val="0032654A"/>
    <w:rsid w:val="003303B0"/>
    <w:rsid w:val="00330E6A"/>
    <w:rsid w:val="00335396"/>
    <w:rsid w:val="003353E6"/>
    <w:rsid w:val="00340479"/>
    <w:rsid w:val="00342FC1"/>
    <w:rsid w:val="003441C9"/>
    <w:rsid w:val="00344B9B"/>
    <w:rsid w:val="0035063E"/>
    <w:rsid w:val="0036328C"/>
    <w:rsid w:val="0037616F"/>
    <w:rsid w:val="0038175A"/>
    <w:rsid w:val="00382DA7"/>
    <w:rsid w:val="00396DFD"/>
    <w:rsid w:val="003A5AD6"/>
    <w:rsid w:val="003C0AE6"/>
    <w:rsid w:val="003C3F52"/>
    <w:rsid w:val="003D2389"/>
    <w:rsid w:val="003D5B9C"/>
    <w:rsid w:val="003D6C91"/>
    <w:rsid w:val="003E0955"/>
    <w:rsid w:val="003E13A1"/>
    <w:rsid w:val="003F0A9F"/>
    <w:rsid w:val="003F6FC3"/>
    <w:rsid w:val="00401976"/>
    <w:rsid w:val="00401F87"/>
    <w:rsid w:val="00404B49"/>
    <w:rsid w:val="004058A5"/>
    <w:rsid w:val="0041125F"/>
    <w:rsid w:val="00415E2F"/>
    <w:rsid w:val="00421ABD"/>
    <w:rsid w:val="00426719"/>
    <w:rsid w:val="004320C9"/>
    <w:rsid w:val="00445F84"/>
    <w:rsid w:val="00455DC3"/>
    <w:rsid w:val="0046125A"/>
    <w:rsid w:val="00467713"/>
    <w:rsid w:val="0047021B"/>
    <w:rsid w:val="00482DE7"/>
    <w:rsid w:val="00484E6B"/>
    <w:rsid w:val="004A0179"/>
    <w:rsid w:val="004A0356"/>
    <w:rsid w:val="004A03FC"/>
    <w:rsid w:val="004A3097"/>
    <w:rsid w:val="004A38B5"/>
    <w:rsid w:val="004A39E0"/>
    <w:rsid w:val="004A664E"/>
    <w:rsid w:val="004C0A9C"/>
    <w:rsid w:val="004D4F15"/>
    <w:rsid w:val="004D76BC"/>
    <w:rsid w:val="004D78D8"/>
    <w:rsid w:val="004E432D"/>
    <w:rsid w:val="004E72A8"/>
    <w:rsid w:val="004F045D"/>
    <w:rsid w:val="005133EF"/>
    <w:rsid w:val="00513E0E"/>
    <w:rsid w:val="005145AE"/>
    <w:rsid w:val="005156F9"/>
    <w:rsid w:val="00517796"/>
    <w:rsid w:val="0052072B"/>
    <w:rsid w:val="00520C36"/>
    <w:rsid w:val="00522C66"/>
    <w:rsid w:val="00530D60"/>
    <w:rsid w:val="00534989"/>
    <w:rsid w:val="005358E5"/>
    <w:rsid w:val="00537FC5"/>
    <w:rsid w:val="0054308C"/>
    <w:rsid w:val="00544CF9"/>
    <w:rsid w:val="005465A1"/>
    <w:rsid w:val="00551769"/>
    <w:rsid w:val="0055798C"/>
    <w:rsid w:val="0056247D"/>
    <w:rsid w:val="00572FE9"/>
    <w:rsid w:val="0057341D"/>
    <w:rsid w:val="00575B9D"/>
    <w:rsid w:val="00583F7C"/>
    <w:rsid w:val="00584C8E"/>
    <w:rsid w:val="00585BAF"/>
    <w:rsid w:val="00585E27"/>
    <w:rsid w:val="0059697C"/>
    <w:rsid w:val="005A4950"/>
    <w:rsid w:val="005C077E"/>
    <w:rsid w:val="005C6558"/>
    <w:rsid w:val="005C70FB"/>
    <w:rsid w:val="005D0277"/>
    <w:rsid w:val="005D418F"/>
    <w:rsid w:val="005E05EE"/>
    <w:rsid w:val="005E3A94"/>
    <w:rsid w:val="005F057F"/>
    <w:rsid w:val="00623093"/>
    <w:rsid w:val="00625B94"/>
    <w:rsid w:val="00633014"/>
    <w:rsid w:val="00633EFF"/>
    <w:rsid w:val="00635859"/>
    <w:rsid w:val="00645703"/>
    <w:rsid w:val="006461C9"/>
    <w:rsid w:val="00653570"/>
    <w:rsid w:val="006601F8"/>
    <w:rsid w:val="00660A5F"/>
    <w:rsid w:val="00666C43"/>
    <w:rsid w:val="00667C46"/>
    <w:rsid w:val="00674B80"/>
    <w:rsid w:val="0068093E"/>
    <w:rsid w:val="00682521"/>
    <w:rsid w:val="006828D8"/>
    <w:rsid w:val="00682900"/>
    <w:rsid w:val="00684688"/>
    <w:rsid w:val="006A4BA2"/>
    <w:rsid w:val="006B51C9"/>
    <w:rsid w:val="006B5482"/>
    <w:rsid w:val="006C1580"/>
    <w:rsid w:val="006C1A7B"/>
    <w:rsid w:val="006E24FF"/>
    <w:rsid w:val="006E388D"/>
    <w:rsid w:val="006F6E8B"/>
    <w:rsid w:val="00710989"/>
    <w:rsid w:val="007119D3"/>
    <w:rsid w:val="00741AB4"/>
    <w:rsid w:val="00745088"/>
    <w:rsid w:val="00752C8D"/>
    <w:rsid w:val="007530E4"/>
    <w:rsid w:val="007547CF"/>
    <w:rsid w:val="0076222C"/>
    <w:rsid w:val="00763FD7"/>
    <w:rsid w:val="00795FE5"/>
    <w:rsid w:val="00796588"/>
    <w:rsid w:val="007A1769"/>
    <w:rsid w:val="007A1772"/>
    <w:rsid w:val="007A243D"/>
    <w:rsid w:val="007A4AE2"/>
    <w:rsid w:val="007B7E0D"/>
    <w:rsid w:val="007C3067"/>
    <w:rsid w:val="007C4E7C"/>
    <w:rsid w:val="007C72B0"/>
    <w:rsid w:val="007C776C"/>
    <w:rsid w:val="007D22BA"/>
    <w:rsid w:val="007D36EE"/>
    <w:rsid w:val="007D5BA9"/>
    <w:rsid w:val="007D680F"/>
    <w:rsid w:val="007E0544"/>
    <w:rsid w:val="007E0DF0"/>
    <w:rsid w:val="008001DA"/>
    <w:rsid w:val="0080214F"/>
    <w:rsid w:val="0081206F"/>
    <w:rsid w:val="00814DA9"/>
    <w:rsid w:val="00815633"/>
    <w:rsid w:val="00835376"/>
    <w:rsid w:val="00840635"/>
    <w:rsid w:val="008413BC"/>
    <w:rsid w:val="008575D4"/>
    <w:rsid w:val="00865302"/>
    <w:rsid w:val="00871CDF"/>
    <w:rsid w:val="00882B51"/>
    <w:rsid w:val="00883B1B"/>
    <w:rsid w:val="0089181A"/>
    <w:rsid w:val="008A0CD7"/>
    <w:rsid w:val="008A3DA0"/>
    <w:rsid w:val="008A68F3"/>
    <w:rsid w:val="008B2AE6"/>
    <w:rsid w:val="008B52E9"/>
    <w:rsid w:val="008D4732"/>
    <w:rsid w:val="008D731C"/>
    <w:rsid w:val="008D7933"/>
    <w:rsid w:val="008E2D4F"/>
    <w:rsid w:val="008E30DE"/>
    <w:rsid w:val="008F238D"/>
    <w:rsid w:val="008F396E"/>
    <w:rsid w:val="008F74EA"/>
    <w:rsid w:val="00903D3B"/>
    <w:rsid w:val="0091258B"/>
    <w:rsid w:val="009156E3"/>
    <w:rsid w:val="0092346E"/>
    <w:rsid w:val="00923F7F"/>
    <w:rsid w:val="009317CA"/>
    <w:rsid w:val="00934FE3"/>
    <w:rsid w:val="00937373"/>
    <w:rsid w:val="009378FF"/>
    <w:rsid w:val="009554A5"/>
    <w:rsid w:val="009653C8"/>
    <w:rsid w:val="009758CD"/>
    <w:rsid w:val="0097728B"/>
    <w:rsid w:val="00994A0D"/>
    <w:rsid w:val="00994EFC"/>
    <w:rsid w:val="009A213E"/>
    <w:rsid w:val="009A4A5B"/>
    <w:rsid w:val="009B2FED"/>
    <w:rsid w:val="009B67D6"/>
    <w:rsid w:val="009C28F9"/>
    <w:rsid w:val="009E3CD1"/>
    <w:rsid w:val="009F378E"/>
    <w:rsid w:val="009F631B"/>
    <w:rsid w:val="00A108F2"/>
    <w:rsid w:val="00A11AA5"/>
    <w:rsid w:val="00A12030"/>
    <w:rsid w:val="00A31480"/>
    <w:rsid w:val="00A3651A"/>
    <w:rsid w:val="00A52C55"/>
    <w:rsid w:val="00A542DD"/>
    <w:rsid w:val="00A6013F"/>
    <w:rsid w:val="00A61CAD"/>
    <w:rsid w:val="00A872EE"/>
    <w:rsid w:val="00A8750E"/>
    <w:rsid w:val="00A93F24"/>
    <w:rsid w:val="00A96265"/>
    <w:rsid w:val="00A96F88"/>
    <w:rsid w:val="00AB47CF"/>
    <w:rsid w:val="00AC640C"/>
    <w:rsid w:val="00AC697D"/>
    <w:rsid w:val="00AC7802"/>
    <w:rsid w:val="00AC7C04"/>
    <w:rsid w:val="00AD5DFA"/>
    <w:rsid w:val="00AE74F7"/>
    <w:rsid w:val="00AF0FAA"/>
    <w:rsid w:val="00AF3294"/>
    <w:rsid w:val="00AF6485"/>
    <w:rsid w:val="00AF77CB"/>
    <w:rsid w:val="00B06425"/>
    <w:rsid w:val="00B07F3A"/>
    <w:rsid w:val="00B10166"/>
    <w:rsid w:val="00B2141E"/>
    <w:rsid w:val="00B24D5C"/>
    <w:rsid w:val="00B25368"/>
    <w:rsid w:val="00B306C7"/>
    <w:rsid w:val="00B30E37"/>
    <w:rsid w:val="00B31FB6"/>
    <w:rsid w:val="00B37FD1"/>
    <w:rsid w:val="00B42EF8"/>
    <w:rsid w:val="00B42F26"/>
    <w:rsid w:val="00B440BE"/>
    <w:rsid w:val="00B51B67"/>
    <w:rsid w:val="00B610B1"/>
    <w:rsid w:val="00B6152E"/>
    <w:rsid w:val="00B62396"/>
    <w:rsid w:val="00B62EB0"/>
    <w:rsid w:val="00B64A3B"/>
    <w:rsid w:val="00B64BC1"/>
    <w:rsid w:val="00B7267E"/>
    <w:rsid w:val="00B87373"/>
    <w:rsid w:val="00B87877"/>
    <w:rsid w:val="00B93B79"/>
    <w:rsid w:val="00BA1D1B"/>
    <w:rsid w:val="00BA373C"/>
    <w:rsid w:val="00BA4099"/>
    <w:rsid w:val="00BB46B4"/>
    <w:rsid w:val="00BC267D"/>
    <w:rsid w:val="00BC4213"/>
    <w:rsid w:val="00BC51AE"/>
    <w:rsid w:val="00BC7630"/>
    <w:rsid w:val="00BD35ED"/>
    <w:rsid w:val="00BE7A4F"/>
    <w:rsid w:val="00C01CCF"/>
    <w:rsid w:val="00C02A68"/>
    <w:rsid w:val="00C054D9"/>
    <w:rsid w:val="00C062FE"/>
    <w:rsid w:val="00C101DD"/>
    <w:rsid w:val="00C142CA"/>
    <w:rsid w:val="00C1611C"/>
    <w:rsid w:val="00C21A19"/>
    <w:rsid w:val="00C41208"/>
    <w:rsid w:val="00C41B3C"/>
    <w:rsid w:val="00C477AD"/>
    <w:rsid w:val="00C61869"/>
    <w:rsid w:val="00C62D1C"/>
    <w:rsid w:val="00C6338A"/>
    <w:rsid w:val="00C635D1"/>
    <w:rsid w:val="00C65115"/>
    <w:rsid w:val="00C66981"/>
    <w:rsid w:val="00C73426"/>
    <w:rsid w:val="00C76360"/>
    <w:rsid w:val="00C80CF8"/>
    <w:rsid w:val="00C84A1D"/>
    <w:rsid w:val="00C84E01"/>
    <w:rsid w:val="00C86540"/>
    <w:rsid w:val="00C91C9E"/>
    <w:rsid w:val="00C9276F"/>
    <w:rsid w:val="00C94DF3"/>
    <w:rsid w:val="00C966B6"/>
    <w:rsid w:val="00C971AA"/>
    <w:rsid w:val="00CA3933"/>
    <w:rsid w:val="00CB4B59"/>
    <w:rsid w:val="00CB7BE7"/>
    <w:rsid w:val="00CC1207"/>
    <w:rsid w:val="00CD664B"/>
    <w:rsid w:val="00CE0871"/>
    <w:rsid w:val="00CE13B6"/>
    <w:rsid w:val="00CE55BA"/>
    <w:rsid w:val="00CE66DD"/>
    <w:rsid w:val="00CE7D58"/>
    <w:rsid w:val="00CF2CB4"/>
    <w:rsid w:val="00CF53F8"/>
    <w:rsid w:val="00D01ECF"/>
    <w:rsid w:val="00D03A3C"/>
    <w:rsid w:val="00D11EC4"/>
    <w:rsid w:val="00D166F1"/>
    <w:rsid w:val="00D1675D"/>
    <w:rsid w:val="00D22DD2"/>
    <w:rsid w:val="00D307AC"/>
    <w:rsid w:val="00D32C5D"/>
    <w:rsid w:val="00D33C29"/>
    <w:rsid w:val="00D362C7"/>
    <w:rsid w:val="00D4486A"/>
    <w:rsid w:val="00D478D2"/>
    <w:rsid w:val="00D55526"/>
    <w:rsid w:val="00D576D6"/>
    <w:rsid w:val="00D600C5"/>
    <w:rsid w:val="00D653DE"/>
    <w:rsid w:val="00D6671E"/>
    <w:rsid w:val="00D82A45"/>
    <w:rsid w:val="00D8578D"/>
    <w:rsid w:val="00D918C9"/>
    <w:rsid w:val="00D9570D"/>
    <w:rsid w:val="00DA6B0A"/>
    <w:rsid w:val="00DA6CC9"/>
    <w:rsid w:val="00DB44C5"/>
    <w:rsid w:val="00DB6AE1"/>
    <w:rsid w:val="00DC0C4E"/>
    <w:rsid w:val="00DD7AA5"/>
    <w:rsid w:val="00DE76D3"/>
    <w:rsid w:val="00DF3577"/>
    <w:rsid w:val="00E1120C"/>
    <w:rsid w:val="00E307E4"/>
    <w:rsid w:val="00E31610"/>
    <w:rsid w:val="00E31CAE"/>
    <w:rsid w:val="00E3234E"/>
    <w:rsid w:val="00E35276"/>
    <w:rsid w:val="00E40718"/>
    <w:rsid w:val="00E4298D"/>
    <w:rsid w:val="00E47571"/>
    <w:rsid w:val="00E568F3"/>
    <w:rsid w:val="00E61ED0"/>
    <w:rsid w:val="00E647B6"/>
    <w:rsid w:val="00E64857"/>
    <w:rsid w:val="00E700A3"/>
    <w:rsid w:val="00E739A4"/>
    <w:rsid w:val="00E73BD2"/>
    <w:rsid w:val="00E82E67"/>
    <w:rsid w:val="00E901E3"/>
    <w:rsid w:val="00E95B7B"/>
    <w:rsid w:val="00EA48E4"/>
    <w:rsid w:val="00EB47B2"/>
    <w:rsid w:val="00ED7988"/>
    <w:rsid w:val="00EE32B5"/>
    <w:rsid w:val="00EE6ED6"/>
    <w:rsid w:val="00EF7066"/>
    <w:rsid w:val="00F01A55"/>
    <w:rsid w:val="00F07E5E"/>
    <w:rsid w:val="00F10C2A"/>
    <w:rsid w:val="00F173FB"/>
    <w:rsid w:val="00F20E1D"/>
    <w:rsid w:val="00F20ECB"/>
    <w:rsid w:val="00F33199"/>
    <w:rsid w:val="00F34A81"/>
    <w:rsid w:val="00F411B5"/>
    <w:rsid w:val="00F423E9"/>
    <w:rsid w:val="00F42CB7"/>
    <w:rsid w:val="00F60F69"/>
    <w:rsid w:val="00F6194F"/>
    <w:rsid w:val="00F67252"/>
    <w:rsid w:val="00F7243C"/>
    <w:rsid w:val="00F732AA"/>
    <w:rsid w:val="00F75FA3"/>
    <w:rsid w:val="00F81F40"/>
    <w:rsid w:val="00F90074"/>
    <w:rsid w:val="00F905DA"/>
    <w:rsid w:val="00FA5845"/>
    <w:rsid w:val="00FB16CB"/>
    <w:rsid w:val="00FD6C0A"/>
    <w:rsid w:val="00FE42E3"/>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AB7D"/>
  <w14:defaultImageDpi w14:val="32767"/>
  <w15:chartTrackingRefBased/>
  <w15:docId w15:val="{4B53CC8B-3BEF-124C-82FD-9D4A51A1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5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006"/>
    <w:pPr>
      <w:tabs>
        <w:tab w:val="center" w:pos="4680"/>
        <w:tab w:val="right" w:pos="9360"/>
      </w:tabs>
    </w:pPr>
  </w:style>
  <w:style w:type="character" w:customStyle="1" w:styleId="HeaderChar">
    <w:name w:val="Header Char"/>
    <w:basedOn w:val="DefaultParagraphFont"/>
    <w:link w:val="Header"/>
    <w:uiPriority w:val="99"/>
    <w:rsid w:val="000C5006"/>
  </w:style>
  <w:style w:type="paragraph" w:styleId="Footer">
    <w:name w:val="footer"/>
    <w:basedOn w:val="Normal"/>
    <w:link w:val="FooterChar"/>
    <w:uiPriority w:val="99"/>
    <w:unhideWhenUsed/>
    <w:rsid w:val="000C5006"/>
    <w:pPr>
      <w:tabs>
        <w:tab w:val="center" w:pos="4680"/>
        <w:tab w:val="right" w:pos="9360"/>
      </w:tabs>
    </w:pPr>
  </w:style>
  <w:style w:type="character" w:customStyle="1" w:styleId="FooterChar">
    <w:name w:val="Footer Char"/>
    <w:basedOn w:val="DefaultParagraphFont"/>
    <w:link w:val="Footer"/>
    <w:uiPriority w:val="99"/>
    <w:rsid w:val="000C5006"/>
  </w:style>
  <w:style w:type="character" w:styleId="PageNumber">
    <w:name w:val="page number"/>
    <w:basedOn w:val="DefaultParagraphFont"/>
    <w:uiPriority w:val="99"/>
    <w:semiHidden/>
    <w:unhideWhenUsed/>
    <w:rsid w:val="000C5006"/>
  </w:style>
  <w:style w:type="character" w:styleId="Hyperlink">
    <w:name w:val="Hyperlink"/>
    <w:basedOn w:val="DefaultParagraphFont"/>
    <w:uiPriority w:val="99"/>
    <w:unhideWhenUsed/>
    <w:rsid w:val="003E0955"/>
    <w:rPr>
      <w:color w:val="0563C1" w:themeColor="hyperlink"/>
      <w:u w:val="single"/>
    </w:rPr>
  </w:style>
  <w:style w:type="character" w:styleId="UnresolvedMention">
    <w:name w:val="Unresolved Mention"/>
    <w:basedOn w:val="DefaultParagraphFont"/>
    <w:uiPriority w:val="99"/>
    <w:rsid w:val="003E0955"/>
    <w:rPr>
      <w:color w:val="605E5C"/>
      <w:shd w:val="clear" w:color="auto" w:fill="E1DFDD"/>
    </w:rPr>
  </w:style>
  <w:style w:type="character" w:styleId="FollowedHyperlink">
    <w:name w:val="FollowedHyperlink"/>
    <w:basedOn w:val="DefaultParagraphFont"/>
    <w:uiPriority w:val="99"/>
    <w:semiHidden/>
    <w:unhideWhenUsed/>
    <w:rsid w:val="003E0955"/>
    <w:rPr>
      <w:color w:val="954F72" w:themeColor="followedHyperlink"/>
      <w:u w:val="single"/>
    </w:rPr>
  </w:style>
  <w:style w:type="paragraph" w:styleId="ListParagraph">
    <w:name w:val="List Paragraph"/>
    <w:basedOn w:val="Normal"/>
    <w:uiPriority w:val="34"/>
    <w:qFormat/>
    <w:rsid w:val="007D36EE"/>
    <w:pPr>
      <w:ind w:left="720"/>
      <w:contextualSpacing/>
    </w:pPr>
  </w:style>
  <w:style w:type="table" w:styleId="TableGrid">
    <w:name w:val="Table Grid"/>
    <w:basedOn w:val="TableNormal"/>
    <w:uiPriority w:val="39"/>
    <w:rsid w:val="00117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0F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F69"/>
    <w:rPr>
      <w:rFonts w:ascii="Times New Roman" w:hAnsi="Times New Roman" w:cs="Times New Roman"/>
      <w:sz w:val="18"/>
      <w:szCs w:val="18"/>
    </w:rPr>
  </w:style>
  <w:style w:type="character" w:styleId="PlaceholderText">
    <w:name w:val="Placeholder Text"/>
    <w:basedOn w:val="DefaultParagraphFont"/>
    <w:uiPriority w:val="99"/>
    <w:semiHidden/>
    <w:rsid w:val="00D478D2"/>
    <w:rPr>
      <w:color w:val="808080"/>
    </w:rPr>
  </w:style>
  <w:style w:type="character" w:styleId="CommentReference">
    <w:name w:val="annotation reference"/>
    <w:basedOn w:val="DefaultParagraphFont"/>
    <w:uiPriority w:val="99"/>
    <w:semiHidden/>
    <w:unhideWhenUsed/>
    <w:rsid w:val="00E82E67"/>
    <w:rPr>
      <w:sz w:val="16"/>
      <w:szCs w:val="16"/>
    </w:rPr>
  </w:style>
  <w:style w:type="paragraph" w:styleId="CommentText">
    <w:name w:val="annotation text"/>
    <w:basedOn w:val="Normal"/>
    <w:link w:val="CommentTextChar"/>
    <w:uiPriority w:val="99"/>
    <w:semiHidden/>
    <w:unhideWhenUsed/>
    <w:rsid w:val="00E82E67"/>
    <w:rPr>
      <w:sz w:val="20"/>
      <w:szCs w:val="20"/>
    </w:rPr>
  </w:style>
  <w:style w:type="character" w:customStyle="1" w:styleId="CommentTextChar">
    <w:name w:val="Comment Text Char"/>
    <w:basedOn w:val="DefaultParagraphFont"/>
    <w:link w:val="CommentText"/>
    <w:uiPriority w:val="99"/>
    <w:semiHidden/>
    <w:rsid w:val="00E82E67"/>
    <w:rPr>
      <w:sz w:val="20"/>
      <w:szCs w:val="20"/>
    </w:rPr>
  </w:style>
  <w:style w:type="paragraph" w:styleId="CommentSubject">
    <w:name w:val="annotation subject"/>
    <w:basedOn w:val="CommentText"/>
    <w:next w:val="CommentText"/>
    <w:link w:val="CommentSubjectChar"/>
    <w:uiPriority w:val="99"/>
    <w:semiHidden/>
    <w:unhideWhenUsed/>
    <w:rsid w:val="00E82E67"/>
    <w:rPr>
      <w:b/>
      <w:bCs/>
    </w:rPr>
  </w:style>
  <w:style w:type="character" w:customStyle="1" w:styleId="CommentSubjectChar">
    <w:name w:val="Comment Subject Char"/>
    <w:basedOn w:val="CommentTextChar"/>
    <w:link w:val="CommentSubject"/>
    <w:uiPriority w:val="99"/>
    <w:semiHidden/>
    <w:rsid w:val="00E82E67"/>
    <w:rPr>
      <w:b/>
      <w:bCs/>
      <w:sz w:val="20"/>
      <w:szCs w:val="20"/>
    </w:rPr>
  </w:style>
  <w:style w:type="paragraph" w:styleId="Revision">
    <w:name w:val="Revision"/>
    <w:hidden/>
    <w:uiPriority w:val="99"/>
    <w:semiHidden/>
    <w:rsid w:val="008B5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12209">
      <w:bodyDiv w:val="1"/>
      <w:marLeft w:val="0"/>
      <w:marRight w:val="0"/>
      <w:marTop w:val="0"/>
      <w:marBottom w:val="0"/>
      <w:divBdr>
        <w:top w:val="none" w:sz="0" w:space="0" w:color="auto"/>
        <w:left w:val="none" w:sz="0" w:space="0" w:color="auto"/>
        <w:bottom w:val="none" w:sz="0" w:space="0" w:color="auto"/>
        <w:right w:val="none" w:sz="0" w:space="0" w:color="auto"/>
      </w:divBdr>
    </w:div>
    <w:div w:id="412312115">
      <w:bodyDiv w:val="1"/>
      <w:marLeft w:val="0"/>
      <w:marRight w:val="0"/>
      <w:marTop w:val="0"/>
      <w:marBottom w:val="0"/>
      <w:divBdr>
        <w:top w:val="none" w:sz="0" w:space="0" w:color="auto"/>
        <w:left w:val="none" w:sz="0" w:space="0" w:color="auto"/>
        <w:bottom w:val="none" w:sz="0" w:space="0" w:color="auto"/>
        <w:right w:val="none" w:sz="0" w:space="0" w:color="auto"/>
      </w:divBdr>
      <w:divsChild>
        <w:div w:id="670186557">
          <w:marLeft w:val="0"/>
          <w:marRight w:val="0"/>
          <w:marTop w:val="0"/>
          <w:marBottom w:val="0"/>
          <w:divBdr>
            <w:top w:val="none" w:sz="0" w:space="0" w:color="auto"/>
            <w:left w:val="none" w:sz="0" w:space="0" w:color="auto"/>
            <w:bottom w:val="none" w:sz="0" w:space="0" w:color="auto"/>
            <w:right w:val="none" w:sz="0" w:space="0" w:color="auto"/>
          </w:divBdr>
          <w:divsChild>
            <w:div w:id="11920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0342">
      <w:bodyDiv w:val="1"/>
      <w:marLeft w:val="0"/>
      <w:marRight w:val="0"/>
      <w:marTop w:val="0"/>
      <w:marBottom w:val="0"/>
      <w:divBdr>
        <w:top w:val="none" w:sz="0" w:space="0" w:color="auto"/>
        <w:left w:val="none" w:sz="0" w:space="0" w:color="auto"/>
        <w:bottom w:val="none" w:sz="0" w:space="0" w:color="auto"/>
        <w:right w:val="none" w:sz="0" w:space="0" w:color="auto"/>
      </w:divBdr>
    </w:div>
    <w:div w:id="724370807">
      <w:bodyDiv w:val="1"/>
      <w:marLeft w:val="0"/>
      <w:marRight w:val="0"/>
      <w:marTop w:val="0"/>
      <w:marBottom w:val="0"/>
      <w:divBdr>
        <w:top w:val="none" w:sz="0" w:space="0" w:color="auto"/>
        <w:left w:val="none" w:sz="0" w:space="0" w:color="auto"/>
        <w:bottom w:val="none" w:sz="0" w:space="0" w:color="auto"/>
        <w:right w:val="none" w:sz="0" w:space="0" w:color="auto"/>
      </w:divBdr>
    </w:div>
    <w:div w:id="1408262543">
      <w:bodyDiv w:val="1"/>
      <w:marLeft w:val="0"/>
      <w:marRight w:val="0"/>
      <w:marTop w:val="0"/>
      <w:marBottom w:val="0"/>
      <w:divBdr>
        <w:top w:val="none" w:sz="0" w:space="0" w:color="auto"/>
        <w:left w:val="none" w:sz="0" w:space="0" w:color="auto"/>
        <w:bottom w:val="none" w:sz="0" w:space="0" w:color="auto"/>
        <w:right w:val="none" w:sz="0" w:space="0" w:color="auto"/>
      </w:divBdr>
    </w:div>
    <w:div w:id="1410734020">
      <w:bodyDiv w:val="1"/>
      <w:marLeft w:val="0"/>
      <w:marRight w:val="0"/>
      <w:marTop w:val="0"/>
      <w:marBottom w:val="0"/>
      <w:divBdr>
        <w:top w:val="none" w:sz="0" w:space="0" w:color="auto"/>
        <w:left w:val="none" w:sz="0" w:space="0" w:color="auto"/>
        <w:bottom w:val="none" w:sz="0" w:space="0" w:color="auto"/>
        <w:right w:val="none" w:sz="0" w:space="0" w:color="auto"/>
      </w:divBdr>
      <w:divsChild>
        <w:div w:id="650407572">
          <w:marLeft w:val="0"/>
          <w:marRight w:val="0"/>
          <w:marTop w:val="0"/>
          <w:marBottom w:val="0"/>
          <w:divBdr>
            <w:top w:val="none" w:sz="0" w:space="0" w:color="auto"/>
            <w:left w:val="none" w:sz="0" w:space="0" w:color="auto"/>
            <w:bottom w:val="none" w:sz="0" w:space="0" w:color="auto"/>
            <w:right w:val="none" w:sz="0" w:space="0" w:color="auto"/>
          </w:divBdr>
          <w:divsChild>
            <w:div w:id="13720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861">
      <w:bodyDiv w:val="1"/>
      <w:marLeft w:val="0"/>
      <w:marRight w:val="0"/>
      <w:marTop w:val="0"/>
      <w:marBottom w:val="0"/>
      <w:divBdr>
        <w:top w:val="none" w:sz="0" w:space="0" w:color="auto"/>
        <w:left w:val="none" w:sz="0" w:space="0" w:color="auto"/>
        <w:bottom w:val="none" w:sz="0" w:space="0" w:color="auto"/>
        <w:right w:val="none" w:sz="0" w:space="0" w:color="auto"/>
      </w:divBdr>
      <w:divsChild>
        <w:div w:id="641351533">
          <w:marLeft w:val="0"/>
          <w:marRight w:val="0"/>
          <w:marTop w:val="0"/>
          <w:marBottom w:val="0"/>
          <w:divBdr>
            <w:top w:val="none" w:sz="0" w:space="0" w:color="auto"/>
            <w:left w:val="none" w:sz="0" w:space="0" w:color="auto"/>
            <w:bottom w:val="none" w:sz="0" w:space="0" w:color="auto"/>
            <w:right w:val="none" w:sz="0" w:space="0" w:color="auto"/>
          </w:divBdr>
          <w:divsChild>
            <w:div w:id="684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072">
      <w:bodyDiv w:val="1"/>
      <w:marLeft w:val="0"/>
      <w:marRight w:val="0"/>
      <w:marTop w:val="0"/>
      <w:marBottom w:val="0"/>
      <w:divBdr>
        <w:top w:val="none" w:sz="0" w:space="0" w:color="auto"/>
        <w:left w:val="none" w:sz="0" w:space="0" w:color="auto"/>
        <w:bottom w:val="none" w:sz="0" w:space="0" w:color="auto"/>
        <w:right w:val="none" w:sz="0" w:space="0" w:color="auto"/>
      </w:divBdr>
    </w:div>
    <w:div w:id="1707826459">
      <w:bodyDiv w:val="1"/>
      <w:marLeft w:val="0"/>
      <w:marRight w:val="0"/>
      <w:marTop w:val="0"/>
      <w:marBottom w:val="0"/>
      <w:divBdr>
        <w:top w:val="none" w:sz="0" w:space="0" w:color="auto"/>
        <w:left w:val="none" w:sz="0" w:space="0" w:color="auto"/>
        <w:bottom w:val="none" w:sz="0" w:space="0" w:color="auto"/>
        <w:right w:val="none" w:sz="0" w:space="0" w:color="auto"/>
      </w:divBdr>
    </w:div>
    <w:div w:id="1962345615">
      <w:bodyDiv w:val="1"/>
      <w:marLeft w:val="0"/>
      <w:marRight w:val="0"/>
      <w:marTop w:val="0"/>
      <w:marBottom w:val="0"/>
      <w:divBdr>
        <w:top w:val="none" w:sz="0" w:space="0" w:color="auto"/>
        <w:left w:val="none" w:sz="0" w:space="0" w:color="auto"/>
        <w:bottom w:val="none" w:sz="0" w:space="0" w:color="auto"/>
        <w:right w:val="none" w:sz="0" w:space="0" w:color="auto"/>
      </w:divBdr>
    </w:div>
    <w:div w:id="2011592611">
      <w:bodyDiv w:val="1"/>
      <w:marLeft w:val="0"/>
      <w:marRight w:val="0"/>
      <w:marTop w:val="0"/>
      <w:marBottom w:val="0"/>
      <w:divBdr>
        <w:top w:val="none" w:sz="0" w:space="0" w:color="auto"/>
        <w:left w:val="none" w:sz="0" w:space="0" w:color="auto"/>
        <w:bottom w:val="none" w:sz="0" w:space="0" w:color="auto"/>
        <w:right w:val="none" w:sz="0" w:space="0" w:color="auto"/>
      </w:divBdr>
      <w:divsChild>
        <w:div w:id="1029069103">
          <w:marLeft w:val="0"/>
          <w:marRight w:val="0"/>
          <w:marTop w:val="0"/>
          <w:marBottom w:val="0"/>
          <w:divBdr>
            <w:top w:val="none" w:sz="0" w:space="0" w:color="auto"/>
            <w:left w:val="none" w:sz="0" w:space="0" w:color="auto"/>
            <w:bottom w:val="none" w:sz="0" w:space="0" w:color="auto"/>
            <w:right w:val="none" w:sz="0" w:space="0" w:color="auto"/>
          </w:divBdr>
          <w:divsChild>
            <w:div w:id="911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ilab-dev@elist.tufts.edu" TargetMode="External"/><Relationship Id="rId18" Type="http://schemas.openxmlformats.org/officeDocument/2006/relationships/hyperlink" Target="http://dali.talkbank.org/clan/CAfont.otf" TargetMode="External"/><Relationship Id="rId26" Type="http://schemas.openxmlformats.org/officeDocument/2006/relationships/hyperlink" Target="https://cloud.ibm.com/docs/services/speech-to-text?topic=speech-to-text-summary" TargetMode="External"/><Relationship Id="rId39" Type="http://schemas.microsoft.com/office/2016/09/relationships/commentsIds" Target="commentsIds.xml"/><Relationship Id="rId21" Type="http://schemas.openxmlformats.org/officeDocument/2006/relationships/hyperlink" Target="ttps://console.us-east.bluemix.net/developer/watson/existing-services" TargetMode="External"/><Relationship Id="rId34" Type="http://schemas.openxmlformats.org/officeDocument/2006/relationships/hyperlink" Target="https://github.com/saulalbert/CABNC/wiki/CHAT-CA-lite" TargetMode="External"/><Relationship Id="rId42" Type="http://schemas.openxmlformats.org/officeDocument/2006/relationships/image" Target="media/image2.png"/><Relationship Id="rId47" Type="http://schemas.openxmlformats.org/officeDocument/2006/relationships/hyperlink" Target="https://docs.python.org/2/library/queue.html" TargetMode="External"/><Relationship Id="rId50" Type="http://schemas.openxmlformats.org/officeDocument/2006/relationships/hyperlink" Target="https://sites.tufts.edu/hilab/" TargetMode="External"/><Relationship Id="rId55" Type="http://schemas.openxmlformats.org/officeDocument/2006/relationships/hyperlink" Target="https://twitter.com/LenaWrn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rew.sh/" TargetMode="External"/><Relationship Id="rId29" Type="http://schemas.openxmlformats.org/officeDocument/2006/relationships/hyperlink" Target="https://cloud.ibm.com/docs/services/speech-to-text?topic=speech-to-text-languageCreate" TargetMode="External"/><Relationship Id="rId11" Type="http://schemas.openxmlformats.org/officeDocument/2006/relationships/hyperlink" Target="https://talkbank.org/software/xsddoc/" TargetMode="External"/><Relationship Id="rId24" Type="http://schemas.openxmlformats.org/officeDocument/2006/relationships/hyperlink" Target="https://cloud.ibm.com/docs/services/speech-to-text?topic=speech-to-text-languageCreate" TargetMode="External"/><Relationship Id="rId32" Type="http://schemas.openxmlformats.org/officeDocument/2006/relationships/hyperlink" Target="https://sites.tufts.edu/hilab/" TargetMode="External"/><Relationship Id="rId37" Type="http://schemas.openxmlformats.org/officeDocument/2006/relationships/comments" Target="comments.xml"/><Relationship Id="rId40" Type="http://schemas.openxmlformats.org/officeDocument/2006/relationships/hyperlink" Target="https://en.wikipedia.org/wiki/Butterworth_filter" TargetMode="External"/><Relationship Id="rId45" Type="http://schemas.openxmlformats.org/officeDocument/2006/relationships/image" Target="media/image3.png"/><Relationship Id="rId53" Type="http://schemas.openxmlformats.org/officeDocument/2006/relationships/hyperlink" Target="https://www.lboro.ac.uk/subjects/communication-media/staff/saul-albert/" TargetMode="External"/><Relationship Id="rId58" Type="http://schemas.openxmlformats.org/officeDocument/2006/relationships/footer" Target="footer1.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talkbank.org/software/" TargetMode="External"/><Relationship Id="rId14" Type="http://schemas.openxmlformats.org/officeDocument/2006/relationships/hyperlink" Target="https://cloud.ibm.com/apidocs/speech-to-text" TargetMode="External"/><Relationship Id="rId22" Type="http://schemas.openxmlformats.org/officeDocument/2006/relationships/hyperlink" Target="https://www.ibm.com/cloud/watson-speech-to-text/pricing" TargetMode="External"/><Relationship Id="rId27" Type="http://schemas.openxmlformats.org/officeDocument/2006/relationships/hyperlink" Target="https://cloud.ibm.com/docs/services/speech-to-text?topic=speech-to-text-models" TargetMode="External"/><Relationship Id="rId30" Type="http://schemas.openxmlformats.org/officeDocument/2006/relationships/hyperlink" Target="https://cloud.ibm.com/docs/services/speech-to-text?topic=speech-to-text-languageCreate" TargetMode="External"/><Relationship Id="rId35" Type="http://schemas.openxmlformats.org/officeDocument/2006/relationships/hyperlink" Target="https://en.wikipedia.org/wiki/Median_absolute_deviation" TargetMode="External"/><Relationship Id="rId43" Type="http://schemas.openxmlformats.org/officeDocument/2006/relationships/hyperlink" Target="https://onlinelibrary.wiley.com/doi/10.1002/9781118325001.ch4" TargetMode="External"/><Relationship Id="rId48" Type="http://schemas.openxmlformats.org/officeDocument/2006/relationships/hyperlink" Target="https://cloud.ibm.com/apidocs/speech-to-text" TargetMode="External"/><Relationship Id="rId56" Type="http://schemas.openxmlformats.org/officeDocument/2006/relationships/hyperlink" Target="mailto:hilab-dev@elist.tufts.edu" TargetMode="External"/><Relationship Id="rId8" Type="http://schemas.openxmlformats.org/officeDocument/2006/relationships/hyperlink" Target="https://en.wikipedia.org/wiki/Gail_Jefferson" TargetMode="External"/><Relationship Id="rId51" Type="http://schemas.openxmlformats.org/officeDocument/2006/relationships/hyperlink" Target="https://github.com/mumair01" TargetMode="External"/><Relationship Id="rId3" Type="http://schemas.openxmlformats.org/officeDocument/2006/relationships/styles" Target="styles.xml"/><Relationship Id="rId12" Type="http://schemas.openxmlformats.org/officeDocument/2006/relationships/hyperlink" Target="https://github.com/saulalbert/CABNC/wiki/CHAT-CA-lite" TargetMode="External"/><Relationship Id="rId17" Type="http://schemas.openxmlformats.org/officeDocument/2006/relationships/hyperlink" Target="http://dali.talkbank.org/clan/" TargetMode="External"/><Relationship Id="rId25" Type="http://schemas.openxmlformats.org/officeDocument/2006/relationships/hyperlink" Target="https://cloud.ibm.com/docs/services/speech-to-text?topic=speech-to-text-summary" TargetMode="External"/><Relationship Id="rId33" Type="http://schemas.openxmlformats.org/officeDocument/2006/relationships/hyperlink" Target="https://en.wikipedia.org/wiki/Turn_construction_unit" TargetMode="External"/><Relationship Id="rId38" Type="http://schemas.microsoft.com/office/2011/relationships/commentsExtended" Target="commentsExtended.xml"/><Relationship Id="rId46" Type="http://schemas.openxmlformats.org/officeDocument/2006/relationships/hyperlink" Target="https://buildmedia.readthedocs.org/media/pdf/autobahn/latest/autobahn.pdf" TargetMode="External"/><Relationship Id="rId59" Type="http://schemas.openxmlformats.org/officeDocument/2006/relationships/footer" Target="footer2.xml"/><Relationship Id="rId20" Type="http://schemas.openxmlformats.org/officeDocument/2006/relationships/hyperlink" Target="http://console.bluemix.net/catalog/services/speech-to-text" TargetMode="External"/><Relationship Id="rId41" Type="http://schemas.openxmlformats.org/officeDocument/2006/relationships/hyperlink" Target="https://catalog.ldc.upenn.edu/LDC97S62" TargetMode="External"/><Relationship Id="rId54" Type="http://schemas.openxmlformats.org/officeDocument/2006/relationships/hyperlink" Target="https://twitter.com/JPdeRuiter?ref_src=twsrc%5Egoogle%7Ctwcamp%5Eserp%7Ctwgr%5Eautho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ython.org/downloads/release/python-373/" TargetMode="External"/><Relationship Id="rId23" Type="http://schemas.openxmlformats.org/officeDocument/2006/relationships/hyperlink" Target="https://cloud.ibm.com/apidocs/speech-to-text" TargetMode="External"/><Relationship Id="rId28" Type="http://schemas.openxmlformats.org/officeDocument/2006/relationships/hyperlink" Target="https://cloud.ibm.com/docs/services/speech-to-text?topic=speech-to-text-languageCreate" TargetMode="External"/><Relationship Id="rId36" Type="http://schemas.openxmlformats.org/officeDocument/2006/relationships/image" Target="media/image1.png"/><Relationship Id="rId49" Type="http://schemas.openxmlformats.org/officeDocument/2006/relationships/hyperlink" Target="https://azure.microsoft.com/en-us/services/cognitive-services/language-understanding-intelligent-service/" TargetMode="External"/><Relationship Id="rId57" Type="http://schemas.openxmlformats.org/officeDocument/2006/relationships/header" Target="header1.xml"/><Relationship Id="rId10" Type="http://schemas.openxmlformats.org/officeDocument/2006/relationships/hyperlink" Target="https://talkbank.org/manuals/CHAT.html" TargetMode="External"/><Relationship Id="rId31" Type="http://schemas.openxmlformats.org/officeDocument/2006/relationships/hyperlink" Target="https://cloud.ibm.com/docs/services/speech-to-text?topic=speech-to-text-manageAudio" TargetMode="External"/><Relationship Id="rId44" Type="http://schemas.openxmlformats.org/officeDocument/2006/relationships/hyperlink" Target="http://liso-archives.liso.ucsb.edu/Jefferson/standard_maximum_silence.pdf" TargetMode="External"/><Relationship Id="rId52" Type="http://schemas.openxmlformats.org/officeDocument/2006/relationships/hyperlink" Target="https://twitter.com/therealjmerten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versat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0143-CAD1-3744-8086-8B0882ED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Muhammad</dc:creator>
  <cp:keywords/>
  <dc:description/>
  <cp:lastModifiedBy>Umair, Muhammad</cp:lastModifiedBy>
  <cp:revision>497</cp:revision>
  <dcterms:created xsi:type="dcterms:W3CDTF">2019-07-07T22:31:00Z</dcterms:created>
  <dcterms:modified xsi:type="dcterms:W3CDTF">2019-07-12T04:44:00Z</dcterms:modified>
</cp:coreProperties>
</file>